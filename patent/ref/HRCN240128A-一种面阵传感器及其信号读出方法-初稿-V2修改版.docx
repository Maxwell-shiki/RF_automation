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olor w:val="auto"/>
        </w:rPr>
      </w:pPr>
      <w:r>
        <w:rPr>
          <w:rFonts w:ascii="Times New Roman" w:hAnsi="Times New Roman"/>
          <w:color w:val="auto"/>
        </w:rPr>
        <w:t xml:space="preserve">说   明   书   摘   要        </w:t>
      </w:r>
    </w:p>
    <w:p>
      <w:pPr>
        <w:spacing w:line="480" w:lineRule="exact"/>
        <w:ind w:firstLine="560" w:firstLineChars="200"/>
        <w:rPr>
          <w:rFonts w:hint="default" w:eastAsia="楷体"/>
          <w:color w:val="auto"/>
          <w:lang w:val="en-US" w:eastAsia="zh-CN"/>
        </w:rPr>
        <w:sectPr>
          <w:headerReference r:id="rId3" w:type="default"/>
          <w:footerReference r:id="rId4" w:type="default"/>
          <w:pgSz w:w="11906" w:h="16838"/>
          <w:pgMar w:top="1418" w:right="851" w:bottom="907" w:left="1418" w:header="726" w:footer="851" w:gutter="0"/>
          <w:lnNumType w:countBy="5"/>
          <w:pgNumType w:start="1"/>
          <w:cols w:space="720" w:num="1"/>
          <w:docGrid w:linePitch="360" w:charSpace="0"/>
        </w:sectPr>
      </w:pPr>
      <w:r>
        <w:rPr>
          <w:rFonts w:hint="eastAsia"/>
          <w:color w:val="auto"/>
          <w:lang w:val="en-US" w:eastAsia="zh-CN"/>
        </w:rPr>
        <w:t>本发明提供一种面阵传感器及其信号读出方法，包括：像素模块，包括多个呈阵列排布的像素单元；驱动模块，用于利用输出的选通信号控制所述像素模块中所述像素单元的读出；配置模块，用于根据预设的配置条件发送使能信号至所述驱动模块，以控制所述驱动模块选择读出的像素单元。通过配置模块根据配置条件发送使能信号，并通过驱动模块根据使能信号生成选通信号来控制像素单元的读出，使得无需读出的像素单元不会输出模拟信号，即能够只对感兴趣区域的像素单元的模拟信号进行读出，提高了图像处理效率，进而能够满足图像处理需求，解决了现有面阵传感器无法满足图像</w:t>
      </w:r>
      <w:ins w:id="0" w:author="Doris" w:date="2024-03-18T08:51:46Z">
        <w:r>
          <w:rPr>
            <w:rFonts w:hint="eastAsia"/>
            <w:color w:val="auto"/>
            <w:lang w:val="en-US" w:eastAsia="zh-CN"/>
          </w:rPr>
          <w:t>高速</w:t>
        </w:r>
      </w:ins>
      <w:r>
        <w:rPr>
          <w:rFonts w:hint="eastAsia"/>
          <w:color w:val="auto"/>
          <w:lang w:val="en-US" w:eastAsia="zh-CN"/>
        </w:rPr>
        <w:t>处理需求的问题。</w:t>
      </w:r>
    </w:p>
    <w:p>
      <w:pPr>
        <w:pStyle w:val="2"/>
        <w:rPr>
          <w:rFonts w:ascii="Times New Roman" w:hAnsi="Times New Roman"/>
          <w:color w:val="auto"/>
        </w:rPr>
      </w:pPr>
      <w:r>
        <w:rPr>
          <w:rFonts w:ascii="Times New Roman" w:hAnsi="Times New Roman"/>
          <w:color w:val="auto"/>
        </w:rPr>
        <w:t>摘  要  附  图</w:t>
      </w:r>
    </w:p>
    <w:p>
      <w:pPr>
        <w:rPr>
          <w:color w:val="auto"/>
        </w:rPr>
      </w:pPr>
    </w:p>
    <w:p>
      <w:pPr>
        <w:jc w:val="center"/>
        <w:rPr>
          <w:color w:val="auto"/>
        </w:rPr>
      </w:pPr>
      <w:r>
        <w:rPr>
          <w:color w:val="auto"/>
        </w:rPr>
        <w:object>
          <v:shape id="_x0000_i1025" o:spt="75" type="#_x0000_t75" style="height:296.75pt;width:481.1pt;" o:ole="t" filled="f" o:preferrelative="t" stroked="f" coordsize="21600,21600">
            <v:path/>
            <v:fill on="f" focussize="0,0"/>
            <v:stroke on="f"/>
            <v:imagedata r:id="rId25" o:title=""/>
            <o:lock v:ext="edit" aspectratio="f"/>
            <w10:wrap type="none"/>
            <w10:anchorlock/>
          </v:shape>
          <o:OLEObject Type="Embed" ProgID="Visio.Drawing.15" ShapeID="_x0000_i1025" DrawAspect="Content" ObjectID="_1468075725" r:id="rId24">
            <o:LockedField>false</o:LockedField>
          </o:OLEObject>
        </w:object>
      </w:r>
    </w:p>
    <w:p>
      <w:pPr>
        <w:jc w:val="center"/>
        <w:rPr>
          <w:color w:val="auto"/>
        </w:rPr>
      </w:pPr>
    </w:p>
    <w:p>
      <w:pPr>
        <w:rPr>
          <w:color w:val="auto"/>
        </w:rPr>
        <w:sectPr>
          <w:headerReference r:id="rId7" w:type="first"/>
          <w:footerReference r:id="rId10" w:type="first"/>
          <w:headerReference r:id="rId5" w:type="default"/>
          <w:footerReference r:id="rId8" w:type="default"/>
          <w:headerReference r:id="rId6" w:type="even"/>
          <w:footerReference r:id="rId9" w:type="even"/>
          <w:pgSz w:w="11906" w:h="16838"/>
          <w:pgMar w:top="1418" w:right="851" w:bottom="907" w:left="1418" w:header="726" w:footer="851" w:gutter="0"/>
          <w:lnNumType w:countBy="5"/>
          <w:pgNumType w:start="1"/>
          <w:cols w:space="720" w:num="1"/>
          <w:docGrid w:linePitch="360" w:charSpace="0"/>
        </w:sectPr>
      </w:pPr>
    </w:p>
    <w:p>
      <w:pPr>
        <w:pStyle w:val="2"/>
        <w:rPr>
          <w:rFonts w:ascii="Times New Roman" w:hAnsi="Times New Roman"/>
          <w:color w:val="auto"/>
        </w:rPr>
      </w:pPr>
      <w:r>
        <w:rPr>
          <w:rFonts w:ascii="Times New Roman" w:hAnsi="Times New Roman"/>
          <w:color w:val="auto"/>
        </w:rPr>
        <w:t>权   利   要   求   书</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rPr>
          <w:rFonts w:hint="eastAsia"/>
          <w:color w:val="auto"/>
          <w:lang w:val="en-US" w:eastAsia="zh-CN"/>
        </w:rPr>
        <w:t>1.</w:t>
      </w:r>
      <w:r>
        <w:rPr>
          <w:rFonts w:hint="eastAsia"/>
          <w:color w:val="auto"/>
        </w:rPr>
        <w:t>一种面阵传感器</w:t>
      </w:r>
      <w:r>
        <w:rPr>
          <w:rFonts w:hint="eastAsia"/>
          <w:color w:val="auto"/>
          <w:lang w:eastAsia="zh-CN"/>
        </w:rPr>
        <w:t>，</w:t>
      </w:r>
      <w:r>
        <w:rPr>
          <w:rFonts w:hint="eastAsia"/>
          <w:color w:val="auto"/>
          <w:lang w:val="en-US" w:eastAsia="zh-CN"/>
        </w:rPr>
        <w:t>其特征在于，包括：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像素模块，包括多个呈阵列排布的像素单元；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驱动模块，用于利用输出的选通信号控制所述像素模块中所述像素单元的读出；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配置模块，用于根据预设的配置条件发送使能信号至所述驱动模块，以控制所述驱动模块选择读出的像素单元。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2.根据权利要求1所述的</w:t>
      </w:r>
      <w:r>
        <w:rPr>
          <w:rFonts w:hint="eastAsia"/>
          <w:color w:val="auto"/>
        </w:rPr>
        <w:t>面阵传感器</w:t>
      </w:r>
      <w:r>
        <w:rPr>
          <w:rFonts w:hint="eastAsia"/>
          <w:color w:val="auto"/>
          <w:lang w:eastAsia="zh-CN"/>
        </w:rPr>
        <w:t>，</w:t>
      </w:r>
      <w:r>
        <w:rPr>
          <w:rFonts w:hint="eastAsia"/>
          <w:color w:val="auto"/>
          <w:lang w:val="en-US" w:eastAsia="zh-CN"/>
        </w:rPr>
        <w:t>其特征在于，所述驱动模块包括多个选通单元，每一所述选通单元均与一行或一列像素单元相连，所述选通单元用于输出选通信号以控制相连像素单元的读出。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3.根据权利要求2所述的</w:t>
      </w:r>
      <w:r>
        <w:rPr>
          <w:rFonts w:hint="eastAsia"/>
          <w:color w:val="auto"/>
        </w:rPr>
        <w:t>面阵传感器</w:t>
      </w:r>
      <w:r>
        <w:rPr>
          <w:rFonts w:hint="eastAsia"/>
          <w:color w:val="auto"/>
          <w:lang w:eastAsia="zh-CN"/>
        </w:rPr>
        <w:t>，</w:t>
      </w:r>
      <w:r>
        <w:rPr>
          <w:rFonts w:hint="eastAsia"/>
          <w:color w:val="auto"/>
          <w:lang w:val="en-US" w:eastAsia="zh-CN"/>
        </w:rPr>
        <w:t>其特征在于，所述选通单元包括D触发器、取反器、与非门和移位锁存器；所述选通单元被配置为：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若所述使能信号有效，则所述驱动模块的时钟信号依次经过所述D触发器和所述移位锁存器后输出选通信号；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若所述使能信号无效，则所述取反器对所述使能信号进行取反后输入至所述与非门，所述与非门的另一输入端输入所述驱动模块的时钟信号，所述与非门输出选通信号，且所述时钟信号不经过所述移位锁存器。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4.根据权利要求1所述的</w:t>
      </w:r>
      <w:r>
        <w:rPr>
          <w:rFonts w:hint="eastAsia"/>
          <w:color w:val="auto"/>
        </w:rPr>
        <w:t>面阵传感器</w:t>
      </w:r>
      <w:r>
        <w:rPr>
          <w:rFonts w:hint="eastAsia"/>
          <w:color w:val="auto"/>
          <w:lang w:eastAsia="zh-CN"/>
        </w:rPr>
        <w:t>，</w:t>
      </w:r>
      <w:r>
        <w:rPr>
          <w:rFonts w:hint="eastAsia"/>
          <w:color w:val="auto"/>
          <w:lang w:val="en-US" w:eastAsia="zh-CN"/>
        </w:rPr>
        <w:t>其特征在于，所述</w:t>
      </w:r>
      <w:r>
        <w:rPr>
          <w:rFonts w:hint="eastAsia"/>
          <w:color w:val="auto"/>
        </w:rPr>
        <w:t>面阵传感器</w:t>
      </w:r>
      <w:r>
        <w:rPr>
          <w:rFonts w:hint="eastAsia"/>
          <w:color w:val="auto"/>
          <w:lang w:val="en-US" w:eastAsia="zh-CN"/>
        </w:rPr>
        <w:t>还包括</w:t>
      </w:r>
      <w:ins w:id="1" w:author="Doris" w:date="2024-03-18T08:52:20Z">
        <w:r>
          <w:rPr>
            <w:rFonts w:hint="eastAsia"/>
            <w:color w:val="auto"/>
            <w:lang w:val="en-US" w:eastAsia="zh-CN"/>
          </w:rPr>
          <w:t>模数转换模块</w:t>
        </w:r>
      </w:ins>
      <w:ins w:id="2" w:author="Doris" w:date="2024-03-18T08:52:19Z">
        <w:r>
          <w:rPr>
            <w:rFonts w:hint="eastAsia"/>
            <w:color w:val="auto"/>
            <w:lang w:val="en-US" w:eastAsia="zh-CN"/>
          </w:rPr>
          <w:t>和</w:t>
        </w:r>
      </w:ins>
      <w:r>
        <w:rPr>
          <w:rFonts w:hint="eastAsia"/>
          <w:color w:val="auto"/>
          <w:lang w:val="en-US" w:eastAsia="zh-CN"/>
        </w:rPr>
        <w:t>数据处理模块</w:t>
      </w:r>
      <w:del w:id="3" w:author="Doris" w:date="2024-03-18T08:52:28Z">
        <w:r>
          <w:rPr>
            <w:rFonts w:hint="eastAsia"/>
            <w:color w:val="auto"/>
            <w:lang w:val="en-US" w:eastAsia="zh-CN"/>
          </w:rPr>
          <w:delText>，</w:delText>
        </w:r>
      </w:del>
      <w:ins w:id="4" w:author="Doris" w:date="2024-03-18T08:52:28Z">
        <w:r>
          <w:rPr>
            <w:rFonts w:hint="eastAsia"/>
            <w:color w:val="auto"/>
            <w:lang w:val="en-US" w:eastAsia="zh-CN"/>
          </w:rPr>
          <w:t>；</w:t>
        </w:r>
      </w:ins>
      <w:ins w:id="5" w:author="Doris" w:date="2024-03-18T08:52:29Z">
        <w:r>
          <w:rPr>
            <w:rFonts w:hint="eastAsia"/>
            <w:color w:val="auto"/>
            <w:lang w:val="en-US" w:eastAsia="zh-CN"/>
          </w:rPr>
          <w:t>所述模数转换模块用于将所述像素单元输出的模拟信号转换为数字信号</w:t>
        </w:r>
      </w:ins>
      <w:ins w:id="6" w:author="Doris" w:date="2024-03-18T08:52:30Z">
        <w:r>
          <w:rPr>
            <w:rFonts w:hint="eastAsia"/>
            <w:color w:val="auto"/>
            <w:lang w:val="en-US" w:eastAsia="zh-CN"/>
          </w:rPr>
          <w:t>；</w:t>
        </w:r>
      </w:ins>
      <w:r>
        <w:rPr>
          <w:rFonts w:hint="eastAsia"/>
          <w:color w:val="auto"/>
          <w:lang w:val="en-US" w:eastAsia="zh-CN"/>
        </w:rPr>
        <w:t>所述数据处理模块用于</w:t>
      </w:r>
      <w:del w:id="7" w:author="Doris" w:date="2024-03-18T08:52:43Z">
        <w:r>
          <w:rPr>
            <w:rFonts w:hint="default"/>
            <w:color w:val="auto"/>
            <w:lang w:val="en-US" w:eastAsia="zh-CN"/>
          </w:rPr>
          <w:delText>对读出的像素单元的信号数据</w:delText>
        </w:r>
      </w:del>
      <w:ins w:id="8" w:author="Doris" w:date="2024-03-18T08:52:43Z">
        <w:r>
          <w:rPr>
            <w:rFonts w:hint="eastAsia"/>
            <w:color w:val="auto"/>
            <w:lang w:val="en-US" w:eastAsia="zh-CN"/>
          </w:rPr>
          <w:t>将</w:t>
        </w:r>
      </w:ins>
      <w:ins w:id="9" w:author="Doris" w:date="2024-03-18T08:52:44Z">
        <w:r>
          <w:rPr>
            <w:rFonts w:hint="eastAsia"/>
            <w:color w:val="auto"/>
            <w:lang w:val="en-US" w:eastAsia="zh-CN"/>
          </w:rPr>
          <w:t>所述</w:t>
        </w:r>
      </w:ins>
      <w:ins w:id="10" w:author="Doris" w:date="2024-03-18T08:52:45Z">
        <w:r>
          <w:rPr>
            <w:rFonts w:hint="eastAsia"/>
            <w:color w:val="auto"/>
            <w:lang w:val="en-US" w:eastAsia="zh-CN"/>
          </w:rPr>
          <w:t>数字信号</w:t>
        </w:r>
      </w:ins>
      <w:r>
        <w:rPr>
          <w:rFonts w:hint="eastAsia"/>
          <w:color w:val="auto"/>
          <w:lang w:val="en-US" w:eastAsia="zh-CN"/>
        </w:rPr>
        <w:t>进行处理并输出。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5.根据权利要求4所述的</w:t>
      </w:r>
      <w:r>
        <w:rPr>
          <w:rFonts w:hint="eastAsia"/>
          <w:color w:val="auto"/>
        </w:rPr>
        <w:t>面阵传感器</w:t>
      </w:r>
      <w:r>
        <w:rPr>
          <w:rFonts w:hint="eastAsia"/>
          <w:color w:val="auto"/>
          <w:lang w:eastAsia="zh-CN"/>
        </w:rPr>
        <w:t>，</w:t>
      </w:r>
      <w:r>
        <w:rPr>
          <w:rFonts w:hint="eastAsia"/>
          <w:color w:val="auto"/>
          <w:lang w:val="en-US" w:eastAsia="zh-CN"/>
        </w:rPr>
        <w:t>其特征在于，所述</w:t>
      </w:r>
      <w:r>
        <w:rPr>
          <w:rFonts w:hint="eastAsia"/>
          <w:color w:val="auto"/>
        </w:rPr>
        <w:t>面阵传感器</w:t>
      </w:r>
      <w:r>
        <w:rPr>
          <w:rFonts w:hint="eastAsia"/>
          <w:color w:val="auto"/>
          <w:lang w:val="en-US" w:eastAsia="zh-CN"/>
        </w:rPr>
        <w:t>还包括输出驱动模块，所述输出驱动模块用于控制所述数据处理模块对处理后的数据的输出。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del w:id="11" w:author="Doris" w:date="2024-03-18T08:52:55Z"/>
          <w:rFonts w:hint="eastAsia"/>
          <w:color w:val="auto"/>
          <w:lang w:val="en-US" w:eastAsia="zh-CN"/>
        </w:rPr>
      </w:pPr>
      <w:del w:id="12" w:author="Doris" w:date="2024-03-18T08:52:55Z">
        <w:r>
          <w:rPr>
            <w:rFonts w:hint="eastAsia"/>
            <w:color w:val="auto"/>
            <w:lang w:val="en-US" w:eastAsia="zh-CN"/>
          </w:rPr>
          <w:delText>6.根据权利要求1所述的</w:delText>
        </w:r>
      </w:del>
      <w:del w:id="13" w:author="Doris" w:date="2024-03-18T08:52:55Z">
        <w:r>
          <w:rPr>
            <w:rFonts w:hint="eastAsia"/>
            <w:color w:val="auto"/>
          </w:rPr>
          <w:delText>面阵传感器</w:delText>
        </w:r>
      </w:del>
      <w:del w:id="14" w:author="Doris" w:date="2024-03-18T08:52:55Z">
        <w:r>
          <w:rPr>
            <w:rFonts w:hint="eastAsia"/>
            <w:color w:val="auto"/>
            <w:lang w:eastAsia="zh-CN"/>
          </w:rPr>
          <w:delText>，</w:delText>
        </w:r>
      </w:del>
      <w:del w:id="15" w:author="Doris" w:date="2024-03-18T08:52:55Z">
        <w:r>
          <w:rPr>
            <w:rFonts w:hint="eastAsia"/>
            <w:color w:val="auto"/>
            <w:lang w:val="en-US" w:eastAsia="zh-CN"/>
          </w:rPr>
          <w:delText>其特征在于，所述</w:delText>
        </w:r>
      </w:del>
      <w:del w:id="16" w:author="Doris" w:date="2024-03-18T08:52:55Z">
        <w:r>
          <w:rPr>
            <w:rFonts w:hint="eastAsia"/>
            <w:color w:val="auto"/>
          </w:rPr>
          <w:delText>面阵传感器</w:delText>
        </w:r>
      </w:del>
      <w:del w:id="17" w:author="Doris" w:date="2024-03-18T08:52:55Z">
        <w:r>
          <w:rPr>
            <w:rFonts w:hint="eastAsia"/>
            <w:color w:val="auto"/>
            <w:lang w:val="en-US" w:eastAsia="zh-CN"/>
          </w:rPr>
          <w:delText>还包括模数转换模块，所述模数转换模块用于将所述像素单元输出的模拟信号转换为数字信号。</w:delText>
        </w:r>
      </w:del>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del w:id="18" w:author="Doris" w:date="2024-03-18T08:53:07Z">
        <w:r>
          <w:rPr>
            <w:rFonts w:hint="default"/>
            <w:color w:val="auto"/>
            <w:lang w:val="en-US" w:eastAsia="zh-CN"/>
          </w:rPr>
          <w:delText>7</w:delText>
        </w:r>
      </w:del>
      <w:ins w:id="19" w:author="Doris" w:date="2024-03-18T08:53:07Z">
        <w:r>
          <w:rPr>
            <w:rFonts w:hint="eastAsia"/>
            <w:color w:val="auto"/>
            <w:lang w:val="en-US" w:eastAsia="zh-CN"/>
          </w:rPr>
          <w:t>6</w:t>
        </w:r>
      </w:ins>
      <w:r>
        <w:rPr>
          <w:rFonts w:hint="eastAsia"/>
          <w:color w:val="auto"/>
          <w:lang w:val="en-US" w:eastAsia="zh-CN"/>
        </w:rPr>
        <w:t>.根据权利要求</w:t>
      </w:r>
      <w:del w:id="20" w:author="Doris" w:date="2024-03-18T08:53:09Z">
        <w:r>
          <w:rPr>
            <w:rFonts w:hint="default"/>
            <w:color w:val="auto"/>
            <w:lang w:val="en-US" w:eastAsia="zh-CN"/>
          </w:rPr>
          <w:delText>6</w:delText>
        </w:r>
      </w:del>
      <w:ins w:id="21" w:author="Doris" w:date="2024-03-18T08:53:09Z">
        <w:r>
          <w:rPr>
            <w:rFonts w:hint="eastAsia"/>
            <w:color w:val="auto"/>
            <w:lang w:val="en-US" w:eastAsia="zh-CN"/>
          </w:rPr>
          <w:t>4</w:t>
        </w:r>
      </w:ins>
      <w:r>
        <w:rPr>
          <w:rFonts w:hint="eastAsia"/>
          <w:color w:val="auto"/>
          <w:lang w:val="en-US" w:eastAsia="zh-CN"/>
        </w:rPr>
        <w:t>所述的</w:t>
      </w:r>
      <w:r>
        <w:rPr>
          <w:rFonts w:hint="eastAsia"/>
          <w:color w:val="auto"/>
        </w:rPr>
        <w:t>面阵传感器</w:t>
      </w:r>
      <w:r>
        <w:rPr>
          <w:rFonts w:hint="eastAsia"/>
          <w:color w:val="auto"/>
          <w:lang w:eastAsia="zh-CN"/>
        </w:rPr>
        <w:t>，</w:t>
      </w:r>
      <w:r>
        <w:rPr>
          <w:rFonts w:hint="eastAsia"/>
          <w:color w:val="auto"/>
          <w:lang w:val="en-US" w:eastAsia="zh-CN"/>
        </w:rPr>
        <w:t>其特征在于，所述驱动模块用于利用输出的选通信号控制所述像素模块中一行所述像素单元的读出；所述模数转换模块包括多个模数转换单元，每一所述模数转换单元与所述像素模块中的一列像素单元相连，以对该列读出的像素单元输出的模拟信号进行模数转换。</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eastAsia="楷体"/>
          <w:color w:val="auto"/>
          <w:lang w:val="en-US" w:eastAsia="zh-CN"/>
        </w:rPr>
      </w:pPr>
      <w:del w:id="22" w:author="Doris" w:date="2024-03-18T08:54:17Z">
        <w:r>
          <w:rPr>
            <w:rFonts w:hint="default"/>
            <w:color w:val="auto"/>
            <w:lang w:val="en-US" w:eastAsia="zh-CN"/>
          </w:rPr>
          <w:delText>8</w:delText>
        </w:r>
      </w:del>
      <w:ins w:id="23" w:author="Doris" w:date="2024-03-18T08:54:17Z">
        <w:r>
          <w:rPr>
            <w:rFonts w:hint="eastAsia"/>
            <w:color w:val="auto"/>
            <w:lang w:val="en-US" w:eastAsia="zh-CN"/>
          </w:rPr>
          <w:t>7</w:t>
        </w:r>
      </w:ins>
      <w:r>
        <w:rPr>
          <w:rFonts w:hint="eastAsia"/>
          <w:color w:val="auto"/>
          <w:lang w:val="en-US" w:eastAsia="zh-CN"/>
        </w:rPr>
        <w:t>.</w:t>
      </w:r>
      <w:r>
        <w:rPr>
          <w:rFonts w:hint="eastAsia"/>
          <w:color w:val="auto"/>
        </w:rPr>
        <w:t>一种面阵传感器的信号读出方法</w:t>
      </w:r>
      <w:r>
        <w:rPr>
          <w:rFonts w:hint="eastAsia"/>
          <w:color w:val="auto"/>
          <w:lang w:eastAsia="zh-CN"/>
        </w:rPr>
        <w:t>，</w:t>
      </w:r>
      <w:r>
        <w:rPr>
          <w:rFonts w:hint="eastAsia"/>
          <w:color w:val="auto"/>
          <w:lang w:val="en-US" w:eastAsia="zh-CN"/>
        </w:rPr>
        <w:t>应用于如权利要求1~</w:t>
      </w:r>
      <w:del w:id="24" w:author="Doris" w:date="2024-03-18T08:54:19Z">
        <w:r>
          <w:rPr>
            <w:rFonts w:hint="default"/>
            <w:color w:val="auto"/>
            <w:lang w:val="en-US" w:eastAsia="zh-CN"/>
          </w:rPr>
          <w:delText>7</w:delText>
        </w:r>
      </w:del>
      <w:ins w:id="25" w:author="Doris" w:date="2024-03-18T08:54:19Z">
        <w:r>
          <w:rPr>
            <w:rFonts w:hint="eastAsia"/>
            <w:color w:val="auto"/>
            <w:lang w:val="en-US" w:eastAsia="zh-CN"/>
          </w:rPr>
          <w:t>6</w:t>
        </w:r>
      </w:ins>
      <w:r>
        <w:rPr>
          <w:rFonts w:hint="eastAsia"/>
          <w:color w:val="auto"/>
          <w:lang w:val="en-US" w:eastAsia="zh-CN"/>
        </w:rPr>
        <w:t>任一项所述的</w:t>
      </w:r>
      <w:r>
        <w:rPr>
          <w:rFonts w:hint="eastAsia"/>
          <w:color w:val="auto"/>
        </w:rPr>
        <w:t>面阵传感器</w:t>
      </w:r>
      <w:r>
        <w:rPr>
          <w:rFonts w:hint="eastAsia"/>
          <w:color w:val="auto"/>
          <w:lang w:eastAsia="zh-CN"/>
        </w:rPr>
        <w:t>，</w:t>
      </w:r>
      <w:r>
        <w:rPr>
          <w:rFonts w:hint="eastAsia"/>
          <w:color w:val="auto"/>
          <w:lang w:val="en-US" w:eastAsia="zh-CN"/>
        </w:rPr>
        <w:t>其特征在于，所述</w:t>
      </w:r>
      <w:r>
        <w:rPr>
          <w:rFonts w:hint="eastAsia"/>
          <w:color w:val="auto"/>
        </w:rPr>
        <w:t>面阵传感器的信号读出方法</w:t>
      </w:r>
      <w:r>
        <w:rPr>
          <w:rFonts w:hint="eastAsia"/>
          <w:color w:val="auto"/>
          <w:lang w:val="en-US" w:eastAsia="zh-CN"/>
        </w:rPr>
        <w:t>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配置模块根据预设的配置条件生成使能信号，并将使能信号发送至驱动模块；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驱动模块根据使能信号生成选通信号，并将选通信号发送至像素模块；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像素模块根据选通信号确认读出的像素单元；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输出确认读出的像素单元上的模拟信号。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del w:id="26" w:author="Doris" w:date="2024-03-18T08:54:23Z">
        <w:r>
          <w:rPr>
            <w:rFonts w:hint="default"/>
            <w:color w:val="auto"/>
            <w:lang w:val="en-US" w:eastAsia="zh-CN"/>
          </w:rPr>
          <w:delText>9</w:delText>
        </w:r>
      </w:del>
      <w:ins w:id="27" w:author="Doris" w:date="2024-03-18T08:54:23Z">
        <w:r>
          <w:rPr>
            <w:rFonts w:hint="eastAsia"/>
            <w:color w:val="auto"/>
            <w:lang w:val="en-US" w:eastAsia="zh-CN"/>
          </w:rPr>
          <w:t>8</w:t>
        </w:r>
      </w:ins>
      <w:r>
        <w:rPr>
          <w:rFonts w:hint="eastAsia"/>
          <w:color w:val="auto"/>
          <w:lang w:val="en-US" w:eastAsia="zh-CN"/>
        </w:rPr>
        <w:t>.根据权利要求</w:t>
      </w:r>
      <w:del w:id="28" w:author="Doris" w:date="2024-03-18T08:54:24Z">
        <w:r>
          <w:rPr>
            <w:rFonts w:hint="default"/>
            <w:color w:val="auto"/>
            <w:lang w:val="en-US" w:eastAsia="zh-CN"/>
          </w:rPr>
          <w:delText>8</w:delText>
        </w:r>
      </w:del>
      <w:ins w:id="29" w:author="Doris" w:date="2024-03-18T08:54:24Z">
        <w:r>
          <w:rPr>
            <w:rFonts w:hint="eastAsia"/>
            <w:color w:val="auto"/>
            <w:lang w:val="en-US" w:eastAsia="zh-CN"/>
          </w:rPr>
          <w:t>7</w:t>
        </w:r>
      </w:ins>
      <w:r>
        <w:rPr>
          <w:rFonts w:hint="eastAsia"/>
          <w:color w:val="auto"/>
          <w:lang w:val="en-US" w:eastAsia="zh-CN"/>
        </w:rPr>
        <w:t>所述的</w:t>
      </w:r>
      <w:r>
        <w:rPr>
          <w:rFonts w:hint="eastAsia"/>
          <w:color w:val="auto"/>
        </w:rPr>
        <w:t>面阵传感器的信号读出方法</w:t>
      </w:r>
      <w:r>
        <w:rPr>
          <w:rFonts w:hint="eastAsia"/>
          <w:color w:val="auto"/>
          <w:lang w:eastAsia="zh-CN"/>
        </w:rPr>
        <w:t>，</w:t>
      </w:r>
      <w:r>
        <w:rPr>
          <w:rFonts w:hint="eastAsia"/>
          <w:color w:val="auto"/>
          <w:lang w:val="en-US" w:eastAsia="zh-CN"/>
        </w:rPr>
        <w:t>其特征在于，所述驱动模块包括多个选通单元，每一所述选通单元均与一行或一列像素单元相连，所述选通单元包括D触发器、取反器、与非门和移位锁存器；所述驱动模块根据使能信号生成选通信号的方法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若所述使能信号有效，则所述驱动模块的时钟信号依次经过所述D触发器和所述移位锁存器后输出选通信号；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若所述使能信号无效，则所述取反器对所述使能信号进行取反后输入至所述与非门，所述与非门的另一输入端输入所述驱动模块的时钟信号，所述与非门输出选通信号，且所述时钟信号不经过所述移位锁存器。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del w:id="30" w:author="Doris" w:date="2024-03-18T08:54:28Z">
        <w:r>
          <w:rPr>
            <w:rFonts w:hint="default"/>
            <w:color w:val="auto"/>
            <w:lang w:val="en-US" w:eastAsia="zh-CN"/>
          </w:rPr>
          <w:delText>10</w:delText>
        </w:r>
      </w:del>
      <w:ins w:id="31" w:author="Doris" w:date="2024-03-18T08:54:28Z">
        <w:r>
          <w:rPr>
            <w:rFonts w:hint="eastAsia"/>
            <w:color w:val="auto"/>
            <w:lang w:val="en-US" w:eastAsia="zh-CN"/>
          </w:rPr>
          <w:t>9</w:t>
        </w:r>
      </w:ins>
      <w:r>
        <w:rPr>
          <w:rFonts w:hint="eastAsia"/>
          <w:color w:val="auto"/>
          <w:lang w:val="en-US" w:eastAsia="zh-CN"/>
        </w:rPr>
        <w:t>.根据权利要求</w:t>
      </w:r>
      <w:del w:id="32" w:author="Doris" w:date="2024-03-18T08:54:30Z">
        <w:r>
          <w:rPr>
            <w:rFonts w:hint="default"/>
            <w:color w:val="auto"/>
            <w:lang w:val="en-US" w:eastAsia="zh-CN"/>
          </w:rPr>
          <w:delText>8</w:delText>
        </w:r>
      </w:del>
      <w:ins w:id="33" w:author="Doris" w:date="2024-03-18T08:54:30Z">
        <w:r>
          <w:rPr>
            <w:rFonts w:hint="eastAsia"/>
            <w:color w:val="auto"/>
            <w:lang w:val="en-US" w:eastAsia="zh-CN"/>
          </w:rPr>
          <w:t>7</w:t>
        </w:r>
      </w:ins>
      <w:r>
        <w:rPr>
          <w:rFonts w:hint="eastAsia"/>
          <w:color w:val="auto"/>
          <w:lang w:val="en-US" w:eastAsia="zh-CN"/>
        </w:rPr>
        <w:t>所述的</w:t>
      </w:r>
      <w:r>
        <w:rPr>
          <w:rFonts w:hint="eastAsia"/>
          <w:color w:val="auto"/>
        </w:rPr>
        <w:t>面阵传感器的信号读出方法</w:t>
      </w:r>
      <w:r>
        <w:rPr>
          <w:rFonts w:hint="eastAsia"/>
          <w:color w:val="auto"/>
          <w:lang w:eastAsia="zh-CN"/>
        </w:rPr>
        <w:t>，</w:t>
      </w:r>
      <w:r>
        <w:rPr>
          <w:rFonts w:hint="eastAsia"/>
          <w:color w:val="auto"/>
          <w:lang w:val="en-US" w:eastAsia="zh-CN"/>
        </w:rPr>
        <w:t>其特征在于，所述</w:t>
      </w:r>
      <w:r>
        <w:rPr>
          <w:rFonts w:hint="eastAsia"/>
          <w:color w:val="auto"/>
        </w:rPr>
        <w:t>面阵传感器</w:t>
      </w:r>
      <w:r>
        <w:rPr>
          <w:rFonts w:hint="eastAsia"/>
          <w:color w:val="auto"/>
          <w:lang w:val="en-US" w:eastAsia="zh-CN"/>
        </w:rPr>
        <w:t>还包括模数转换模块和数据处理模块；所述</w:t>
      </w:r>
      <w:r>
        <w:rPr>
          <w:rFonts w:hint="eastAsia"/>
          <w:color w:val="auto"/>
        </w:rPr>
        <w:t>面阵传感器的信号读出方法</w:t>
      </w:r>
      <w:r>
        <w:rPr>
          <w:rFonts w:hint="eastAsia"/>
          <w:color w:val="auto"/>
          <w:lang w:val="en-US" w:eastAsia="zh-CN"/>
        </w:rPr>
        <w:t>还包括：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模数转换模块将像素单元输出的模拟信号转换为数字信号；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数据处理模块对数字信号进行处理，并输出处理后的结果。</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1</w:t>
      </w:r>
      <w:del w:id="34" w:author="Doris" w:date="2024-03-18T08:54:34Z">
        <w:r>
          <w:rPr>
            <w:rFonts w:hint="default"/>
            <w:color w:val="auto"/>
            <w:lang w:val="en-US" w:eastAsia="zh-CN"/>
          </w:rPr>
          <w:delText>1</w:delText>
        </w:r>
      </w:del>
      <w:ins w:id="35" w:author="Doris" w:date="2024-03-18T08:54:34Z">
        <w:r>
          <w:rPr>
            <w:rFonts w:hint="eastAsia"/>
            <w:color w:val="auto"/>
            <w:lang w:val="en-US" w:eastAsia="zh-CN"/>
          </w:rPr>
          <w:t>0</w:t>
        </w:r>
      </w:ins>
      <w:r>
        <w:rPr>
          <w:rFonts w:hint="eastAsia"/>
          <w:color w:val="auto"/>
          <w:lang w:val="en-US" w:eastAsia="zh-CN"/>
        </w:rPr>
        <w:t>.根据权利要求</w:t>
      </w:r>
      <w:del w:id="36" w:author="Doris" w:date="2024-03-18T08:54:36Z">
        <w:r>
          <w:rPr>
            <w:rFonts w:hint="default"/>
            <w:color w:val="auto"/>
            <w:lang w:val="en-US" w:eastAsia="zh-CN"/>
          </w:rPr>
          <w:delText>10</w:delText>
        </w:r>
      </w:del>
      <w:ins w:id="37" w:author="Doris" w:date="2024-03-18T08:54:36Z">
        <w:r>
          <w:rPr>
            <w:rFonts w:hint="eastAsia"/>
            <w:color w:val="auto"/>
            <w:lang w:val="en-US" w:eastAsia="zh-CN"/>
          </w:rPr>
          <w:t>9</w:t>
        </w:r>
      </w:ins>
      <w:r>
        <w:rPr>
          <w:rFonts w:hint="eastAsia"/>
          <w:color w:val="auto"/>
          <w:lang w:val="en-US" w:eastAsia="zh-CN"/>
        </w:rPr>
        <w:t>所述的</w:t>
      </w:r>
      <w:r>
        <w:rPr>
          <w:rFonts w:hint="eastAsia"/>
          <w:color w:val="auto"/>
        </w:rPr>
        <w:t>面阵传感器的信号读出方法</w:t>
      </w:r>
      <w:r>
        <w:rPr>
          <w:rFonts w:hint="eastAsia"/>
          <w:color w:val="auto"/>
          <w:lang w:eastAsia="zh-CN"/>
        </w:rPr>
        <w:t>，</w:t>
      </w:r>
      <w:r>
        <w:rPr>
          <w:rFonts w:hint="eastAsia"/>
          <w:color w:val="auto"/>
          <w:lang w:val="en-US" w:eastAsia="zh-CN"/>
        </w:rPr>
        <w:t>其特征在于，所述</w:t>
      </w:r>
      <w:r>
        <w:rPr>
          <w:rFonts w:hint="eastAsia"/>
          <w:color w:val="auto"/>
        </w:rPr>
        <w:t>面阵传感器</w:t>
      </w:r>
      <w:r>
        <w:rPr>
          <w:rFonts w:hint="eastAsia"/>
          <w:color w:val="auto"/>
          <w:lang w:val="en-US" w:eastAsia="zh-CN"/>
        </w:rPr>
        <w:t>还包括输出驱动模块；所述</w:t>
      </w:r>
      <w:r>
        <w:rPr>
          <w:rFonts w:hint="eastAsia"/>
          <w:color w:val="auto"/>
        </w:rPr>
        <w:t>面阵传感器的信号读出方法</w:t>
      </w:r>
      <w:r>
        <w:rPr>
          <w:rFonts w:hint="eastAsia"/>
          <w:color w:val="auto"/>
          <w:lang w:val="en-US" w:eastAsia="zh-CN"/>
        </w:rPr>
        <w:t>还包括：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color w:val="auto"/>
        </w:rPr>
      </w:pPr>
      <w:r>
        <w:rPr>
          <w:rFonts w:hint="eastAsia"/>
          <w:color w:val="auto"/>
          <w:lang w:val="en-US" w:eastAsia="zh-CN"/>
        </w:rPr>
        <w:t>输出驱动模块控制所述数据处理模块对处理后的结果的输出。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color w:val="auto"/>
        </w:rPr>
      </w:pP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color w:val="auto"/>
        </w:rPr>
        <w:sectPr>
          <w:headerReference r:id="rId13" w:type="first"/>
          <w:footerReference r:id="rId16" w:type="first"/>
          <w:headerReference r:id="rId11" w:type="default"/>
          <w:footerReference r:id="rId14" w:type="default"/>
          <w:headerReference r:id="rId12" w:type="even"/>
          <w:footerReference r:id="rId15" w:type="even"/>
          <w:pgSz w:w="11906" w:h="16838"/>
          <w:pgMar w:top="1418" w:right="851" w:bottom="907" w:left="1418" w:header="726" w:footer="851" w:gutter="0"/>
          <w:lnNumType w:countBy="5"/>
          <w:pgNumType w:start="1"/>
          <w:cols w:space="720" w:num="1"/>
          <w:docGrid w:linePitch="360" w:charSpace="0"/>
        </w:sectPr>
      </w:pPr>
      <w:r>
        <w:rPr>
          <w:color w:val="auto"/>
        </w:rPr>
        <w:br w:type="page"/>
      </w:r>
    </w:p>
    <w:p>
      <w:pPr>
        <w:pStyle w:val="2"/>
        <w:rPr>
          <w:rFonts w:ascii="Times New Roman" w:hAnsi="Times New Roman"/>
          <w:color w:val="auto"/>
        </w:rPr>
      </w:pPr>
      <w:r>
        <w:rPr>
          <w:rFonts w:ascii="Times New Roman" w:hAnsi="Times New Roman"/>
          <w:color w:val="auto"/>
        </w:rPr>
        <w:t xml:space="preserve">说     明     书        </w:t>
      </w:r>
    </w:p>
    <w:p>
      <w:pPr>
        <w:spacing w:line="480" w:lineRule="exact"/>
        <w:ind w:firstLine="555"/>
        <w:rPr>
          <w:color w:val="auto"/>
        </w:rPr>
      </w:pPr>
    </w:p>
    <w:p>
      <w:pPr>
        <w:spacing w:line="480" w:lineRule="exact"/>
        <w:ind w:firstLine="555"/>
        <w:jc w:val="center"/>
        <w:rPr>
          <w:rFonts w:hint="default" w:eastAsia="楷体"/>
          <w:color w:val="auto"/>
          <w:lang w:val="en-US" w:eastAsia="zh-CN"/>
        </w:rPr>
      </w:pPr>
      <w:r>
        <w:rPr>
          <w:rFonts w:hint="eastAsia"/>
          <w:color w:val="auto"/>
          <w:lang w:val="en-US" w:eastAsia="zh-CN"/>
        </w:rPr>
        <w:t>一种面阵传感器及其信号读出方法</w:t>
      </w:r>
    </w:p>
    <w:p>
      <w:pPr>
        <w:spacing w:line="480" w:lineRule="exact"/>
        <w:ind w:firstLine="555"/>
        <w:rPr>
          <w:color w:val="auto"/>
        </w:rPr>
      </w:pPr>
    </w:p>
    <w:p>
      <w:pPr>
        <w:pStyle w:val="3"/>
        <w:rPr>
          <w:color w:val="auto"/>
        </w:rPr>
      </w:pPr>
      <w:r>
        <w:rPr>
          <w:color w:val="auto"/>
        </w:rPr>
        <w:t>技术领域</w:t>
      </w:r>
    </w:p>
    <w:p>
      <w:pPr>
        <w:spacing w:line="480" w:lineRule="exact"/>
        <w:ind w:firstLine="555"/>
        <w:rPr>
          <w:color w:val="auto"/>
        </w:rPr>
      </w:pPr>
      <w:r>
        <w:rPr>
          <w:color w:val="auto"/>
        </w:rPr>
        <w:t>本发明涉及</w:t>
      </w:r>
      <w:r>
        <w:rPr>
          <w:rFonts w:hint="eastAsia"/>
          <w:color w:val="auto"/>
          <w:lang w:val="en-US" w:eastAsia="zh-CN"/>
        </w:rPr>
        <w:t>图像处理</w:t>
      </w:r>
      <w:r>
        <w:rPr>
          <w:color w:val="auto"/>
        </w:rPr>
        <w:t>技术领域，特别涉及</w:t>
      </w:r>
      <w:r>
        <w:rPr>
          <w:rFonts w:hint="eastAsia"/>
          <w:color w:val="auto"/>
        </w:rPr>
        <w:t>一种面阵传感器</w:t>
      </w:r>
      <w:r>
        <w:rPr>
          <w:rFonts w:hint="eastAsia"/>
          <w:color w:val="auto"/>
          <w:lang w:val="en-US" w:eastAsia="zh-CN"/>
        </w:rPr>
        <w:t>及其</w:t>
      </w:r>
      <w:r>
        <w:rPr>
          <w:rFonts w:hint="eastAsia"/>
          <w:color w:val="auto"/>
        </w:rPr>
        <w:t>信号读出方法</w:t>
      </w:r>
      <w:r>
        <w:rPr>
          <w:rFonts w:hint="eastAsia"/>
          <w:color w:val="auto"/>
          <w:lang w:val="en-US" w:eastAsia="zh-CN"/>
        </w:rPr>
        <w:t>。</w:t>
      </w:r>
    </w:p>
    <w:p>
      <w:pPr>
        <w:spacing w:line="480" w:lineRule="exact"/>
        <w:ind w:firstLine="555"/>
        <w:rPr>
          <w:color w:val="auto"/>
        </w:rPr>
      </w:pPr>
    </w:p>
    <w:p>
      <w:pPr>
        <w:pStyle w:val="3"/>
        <w:rPr>
          <w:color w:val="auto"/>
        </w:rPr>
      </w:pPr>
      <w:r>
        <w:rPr>
          <w:color w:val="auto"/>
        </w:rPr>
        <w:t>背景技术</w:t>
      </w:r>
    </w:p>
    <w:p>
      <w:pPr>
        <w:spacing w:line="480" w:lineRule="exact"/>
        <w:ind w:firstLine="560"/>
        <w:rPr>
          <w:rFonts w:hint="eastAsia" w:eastAsia="楷体"/>
          <w:color w:val="auto"/>
          <w:lang w:val="en-US" w:eastAsia="zh-CN"/>
        </w:rPr>
      </w:pPr>
      <w:r>
        <w:rPr>
          <w:rFonts w:hint="eastAsia"/>
          <w:color w:val="auto"/>
        </w:rPr>
        <w:t>CMOS图像传感器由于其加工制造工艺与模拟电路及大规模数字电路工艺兼容性好，便于在传感器内部实现高精度量化、高速采样输出等功能，同时CMOS传感器的加工工艺不断进步，逐渐取代CCD图像传感器，成为成像系统设计的主要传感器。</w:t>
      </w:r>
    </w:p>
    <w:p>
      <w:pPr>
        <w:spacing w:line="480" w:lineRule="exact"/>
        <w:ind w:firstLine="560"/>
        <w:rPr>
          <w:rFonts w:hint="eastAsia"/>
          <w:color w:val="auto"/>
        </w:rPr>
      </w:pPr>
      <w:r>
        <w:rPr>
          <w:rFonts w:hint="eastAsia"/>
          <w:color w:val="auto"/>
        </w:rPr>
        <w:t>近年来基于面阵读出芯片的高光谱、红外等面阵传感器也逐渐进入工业检测、运动机器人等行业。由于面阵传感器</w:t>
      </w:r>
      <w:r>
        <w:rPr>
          <w:rFonts w:hint="eastAsia"/>
          <w:color w:val="auto"/>
          <w:lang w:val="en-US" w:eastAsia="zh-CN"/>
        </w:rPr>
        <w:t>获取的</w:t>
      </w:r>
      <w:r>
        <w:rPr>
          <w:rFonts w:hint="eastAsia"/>
          <w:color w:val="auto"/>
        </w:rPr>
        <w:t>图像并不是用于人眼观看或者显示，主要是给相关算法直接进行处理，</w:t>
      </w:r>
      <w:r>
        <w:rPr>
          <w:rFonts w:hint="eastAsia"/>
          <w:color w:val="auto"/>
          <w:lang w:val="en-US" w:eastAsia="zh-CN"/>
        </w:rPr>
        <w:t>因此，</w:t>
      </w:r>
      <w:r>
        <w:rPr>
          <w:rFonts w:hint="eastAsia"/>
          <w:color w:val="auto"/>
        </w:rPr>
        <w:t>面阵传感器</w:t>
      </w:r>
      <w:r>
        <w:rPr>
          <w:rFonts w:hint="eastAsia"/>
          <w:color w:val="auto"/>
          <w:lang w:val="en-US" w:eastAsia="zh-CN"/>
        </w:rPr>
        <w:t>需要具备较高的帧率以提高算法处理的效率。然而，在实际应用中，</w:t>
      </w:r>
      <w:r>
        <w:rPr>
          <w:rFonts w:hint="eastAsia"/>
          <w:color w:val="auto"/>
        </w:rPr>
        <w:t>如生产线运行、机器人运动的场景中，</w:t>
      </w:r>
      <w:r>
        <w:rPr>
          <w:rFonts w:hint="eastAsia"/>
          <w:color w:val="auto"/>
          <w:lang w:val="en-US" w:eastAsia="zh-CN"/>
        </w:rPr>
        <w:t>现有面阵传感器的帧率无法满足图像处理需求，使得整个系统的效率</w:t>
      </w:r>
      <w:r>
        <w:rPr>
          <w:rFonts w:hint="eastAsia"/>
          <w:color w:val="auto"/>
        </w:rPr>
        <w:t>受到图像刷新速率</w:t>
      </w:r>
      <w:r>
        <w:rPr>
          <w:rFonts w:hint="eastAsia"/>
          <w:color w:val="auto"/>
          <w:lang w:eastAsia="zh-CN"/>
        </w:rPr>
        <w:t>的</w:t>
      </w:r>
      <w:r>
        <w:rPr>
          <w:rFonts w:hint="eastAsia"/>
          <w:color w:val="auto"/>
        </w:rPr>
        <w:t>限制。</w:t>
      </w:r>
    </w:p>
    <w:p>
      <w:pPr>
        <w:spacing w:line="480" w:lineRule="exact"/>
        <w:ind w:firstLine="560"/>
        <w:rPr>
          <w:rFonts w:hint="eastAsia"/>
          <w:color w:val="auto"/>
        </w:rPr>
      </w:pPr>
      <w:r>
        <w:rPr>
          <w:rFonts w:hint="eastAsia"/>
          <w:color w:val="auto"/>
          <w:lang w:val="en-US" w:eastAsia="zh-CN"/>
        </w:rPr>
        <w:t>此外</w:t>
      </w:r>
      <w:r>
        <w:rPr>
          <w:rFonts w:hint="eastAsia"/>
          <w:color w:val="auto"/>
        </w:rPr>
        <w:t>，由于先进的智能处理器能够根据跟踪算法进行感兴趣区域的预判，</w:t>
      </w:r>
      <w:r>
        <w:rPr>
          <w:rFonts w:hint="eastAsia"/>
          <w:color w:val="auto"/>
          <w:lang w:val="en-US" w:eastAsia="zh-CN"/>
        </w:rPr>
        <w:t>若能够对图像</w:t>
      </w:r>
      <w:r>
        <w:rPr>
          <w:rFonts w:hint="eastAsia"/>
          <w:color w:val="auto"/>
        </w:rPr>
        <w:t>设定一个或多个感兴趣区域，</w:t>
      </w:r>
      <w:r>
        <w:rPr>
          <w:rFonts w:hint="eastAsia"/>
          <w:color w:val="auto"/>
          <w:lang w:eastAsia="zh-CN"/>
        </w:rPr>
        <w:t>在</w:t>
      </w:r>
      <w:r>
        <w:rPr>
          <w:rFonts w:hint="eastAsia"/>
          <w:color w:val="auto"/>
          <w:lang w:val="en-US" w:eastAsia="zh-CN"/>
        </w:rPr>
        <w:t>图像读出时仅保留感兴趣区域，而</w:t>
      </w:r>
      <w:r>
        <w:rPr>
          <w:rFonts w:hint="eastAsia"/>
          <w:color w:val="auto"/>
        </w:rPr>
        <w:t>去除</w:t>
      </w:r>
      <w:r>
        <w:rPr>
          <w:rFonts w:hint="eastAsia"/>
          <w:color w:val="auto"/>
          <w:lang w:val="en-US" w:eastAsia="zh-CN"/>
        </w:rPr>
        <w:t>其他</w:t>
      </w:r>
      <w:r>
        <w:rPr>
          <w:rFonts w:hint="eastAsia"/>
          <w:color w:val="auto"/>
        </w:rPr>
        <w:t>信息</w:t>
      </w:r>
      <w:r>
        <w:rPr>
          <w:rFonts w:hint="eastAsia"/>
          <w:color w:val="auto"/>
          <w:lang w:eastAsia="zh-CN"/>
        </w:rPr>
        <w:t>，</w:t>
      </w:r>
      <w:r>
        <w:rPr>
          <w:rFonts w:hint="eastAsia"/>
          <w:color w:val="auto"/>
          <w:lang w:val="en-US" w:eastAsia="zh-CN"/>
        </w:rPr>
        <w:t>势必能够有效提升图像处理效率</w:t>
      </w:r>
      <w:r>
        <w:rPr>
          <w:rFonts w:hint="eastAsia"/>
          <w:color w:val="auto"/>
        </w:rPr>
        <w:t>。</w:t>
      </w:r>
    </w:p>
    <w:p>
      <w:pPr>
        <w:spacing w:line="480" w:lineRule="exact"/>
        <w:ind w:firstLine="560"/>
        <w:rPr>
          <w:color w:val="auto"/>
        </w:rPr>
      </w:pPr>
    </w:p>
    <w:p>
      <w:pPr>
        <w:pStyle w:val="3"/>
        <w:rPr>
          <w:color w:val="auto"/>
        </w:rPr>
      </w:pPr>
      <w:r>
        <w:rPr>
          <w:color w:val="auto"/>
        </w:rPr>
        <w:t>发明内容</w:t>
      </w:r>
    </w:p>
    <w:p>
      <w:pPr>
        <w:spacing w:line="480" w:lineRule="exact"/>
        <w:ind w:firstLine="560" w:firstLineChars="200"/>
        <w:rPr>
          <w:color w:val="auto"/>
        </w:rPr>
      </w:pPr>
      <w:r>
        <w:rPr>
          <w:color w:val="auto"/>
        </w:rPr>
        <w:t>本发明的目的在于提供一种</w:t>
      </w:r>
      <w:r>
        <w:rPr>
          <w:rFonts w:hint="eastAsia"/>
          <w:color w:val="auto"/>
        </w:rPr>
        <w:t>面阵传感器</w:t>
      </w:r>
      <w:r>
        <w:rPr>
          <w:rFonts w:hint="eastAsia"/>
          <w:color w:val="auto"/>
          <w:lang w:val="en-US" w:eastAsia="zh-CN"/>
        </w:rPr>
        <w:t>及其</w:t>
      </w:r>
      <w:r>
        <w:rPr>
          <w:rFonts w:hint="eastAsia"/>
          <w:color w:val="auto"/>
        </w:rPr>
        <w:t>信号读出方法</w:t>
      </w:r>
      <w:r>
        <w:rPr>
          <w:color w:val="auto"/>
        </w:rPr>
        <w:t>，以解决</w:t>
      </w:r>
      <w:r>
        <w:rPr>
          <w:rFonts w:hint="eastAsia"/>
          <w:color w:val="auto"/>
          <w:lang w:val="en-US" w:eastAsia="zh-CN"/>
        </w:rPr>
        <w:t>现有面阵传感器无法满足图像</w:t>
      </w:r>
      <w:ins w:id="38" w:author="Doris" w:date="2024-03-18T08:56:25Z">
        <w:r>
          <w:rPr>
            <w:rFonts w:hint="eastAsia"/>
            <w:color w:val="auto"/>
            <w:lang w:val="en-US" w:eastAsia="zh-CN"/>
          </w:rPr>
          <w:t>高速</w:t>
        </w:r>
      </w:ins>
      <w:r>
        <w:rPr>
          <w:rFonts w:hint="eastAsia"/>
          <w:color w:val="auto"/>
          <w:lang w:val="en-US" w:eastAsia="zh-CN"/>
        </w:rPr>
        <w:t>处理需求</w:t>
      </w:r>
      <w:r>
        <w:rPr>
          <w:color w:val="auto"/>
        </w:rPr>
        <w:t>的问题。</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t>为解决上述技术问题，本发明提供一种</w:t>
      </w:r>
      <w:r>
        <w:rPr>
          <w:rFonts w:hint="eastAsia"/>
          <w:color w:val="auto"/>
        </w:rPr>
        <w:t>面阵传感器</w:t>
      </w:r>
      <w:r>
        <w:rPr>
          <w:rFonts w:hint="eastAsia"/>
          <w:color w:val="auto"/>
          <w:lang w:eastAsia="zh-CN"/>
        </w:rPr>
        <w:t>，</w:t>
      </w:r>
      <w:r>
        <w:rPr>
          <w:rFonts w:hint="eastAsia"/>
          <w:color w:val="auto"/>
          <w:lang w:val="en-US" w:eastAsia="zh-CN"/>
        </w:rPr>
        <w:t>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像素模块，包括多个呈阵列排布的像素单元；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驱动模块，用于利用输出的选通信号控制所述像素模块中所述像素单元的读出；</w:t>
      </w:r>
    </w:p>
    <w:p>
      <w:pPr>
        <w:spacing w:line="480" w:lineRule="exact"/>
        <w:ind w:firstLine="555"/>
      </w:pPr>
      <w:r>
        <w:rPr>
          <w:rFonts w:hint="eastAsia"/>
          <w:color w:val="auto"/>
          <w:lang w:val="en-US" w:eastAsia="zh-CN"/>
        </w:rPr>
        <w:t>配置模块，用于根据预设的配置条件发送使能信号至所述驱动模块，以控制所述驱动模块选择读出的像素单元。</w:t>
      </w:r>
    </w:p>
    <w:p>
      <w:pPr>
        <w:spacing w:line="480" w:lineRule="exact"/>
        <w:ind w:firstLine="555"/>
        <w:rPr>
          <w:rFonts w:hint="eastAsia"/>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所述驱动模块包括多个选通单元，每一所述选通单元均与一行或一列像素单元相连，所述选通单元用于输出选通信号以控制相连像素单元的读出。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所述选通单元包括D触发器、取反器、与非门和移位锁存器；所述选通单元被配置为：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若所述使能信号有效，则所述驱动模块的时钟信号依次经过所述D触发器和所述移位锁存器后输出选通信号；</w:t>
      </w:r>
    </w:p>
    <w:p>
      <w:pPr>
        <w:spacing w:line="480" w:lineRule="exact"/>
        <w:ind w:firstLine="555"/>
        <w:rPr>
          <w:rFonts w:hint="eastAsia"/>
          <w:lang w:val="en-US" w:eastAsia="zh-CN"/>
        </w:rPr>
      </w:pPr>
      <w:r>
        <w:rPr>
          <w:rFonts w:hint="eastAsia"/>
          <w:color w:val="auto"/>
          <w:lang w:val="en-US" w:eastAsia="zh-CN"/>
        </w:rPr>
        <w:t>若所述使能信号无效，则所述取反器对所述使能信号进行取反后输入至所述与非门，所述与非门的另一输入端输入所述驱动模块的时钟信号，所述与非门输出选通信号，且所述时钟信号不经过所述移位锁存器。</w:t>
      </w:r>
    </w:p>
    <w:p>
      <w:pPr>
        <w:spacing w:line="480" w:lineRule="exact"/>
        <w:ind w:firstLine="555"/>
        <w:rPr>
          <w:rFonts w:hint="eastAsia"/>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w:t>
      </w:r>
      <w:r>
        <w:rPr>
          <w:rFonts w:hint="eastAsia"/>
          <w:color w:val="auto"/>
        </w:rPr>
        <w:t>面阵传感器</w:t>
      </w:r>
      <w:r>
        <w:rPr>
          <w:rFonts w:hint="eastAsia"/>
          <w:color w:val="auto"/>
          <w:lang w:val="en-US" w:eastAsia="zh-CN"/>
        </w:rPr>
        <w:t>还包括</w:t>
      </w:r>
      <w:ins w:id="39" w:author="Doris" w:date="2024-03-18T08:55:35Z">
        <w:r>
          <w:rPr>
            <w:rFonts w:hint="eastAsia"/>
            <w:color w:val="auto"/>
            <w:lang w:val="en-US" w:eastAsia="zh-CN"/>
          </w:rPr>
          <w:t>模数转换模块和</w:t>
        </w:r>
      </w:ins>
      <w:r>
        <w:rPr>
          <w:rFonts w:hint="eastAsia"/>
          <w:color w:val="auto"/>
          <w:lang w:val="en-US" w:eastAsia="zh-CN"/>
        </w:rPr>
        <w:t>数据处理模块</w:t>
      </w:r>
      <w:del w:id="40" w:author="Doris" w:date="2024-03-18T08:55:38Z">
        <w:r>
          <w:rPr>
            <w:rFonts w:hint="eastAsia"/>
            <w:color w:val="auto"/>
            <w:lang w:val="en-US" w:eastAsia="zh-CN"/>
          </w:rPr>
          <w:delText>，</w:delText>
        </w:r>
      </w:del>
      <w:ins w:id="41" w:author="Doris" w:date="2024-03-18T08:55:38Z">
        <w:r>
          <w:rPr>
            <w:rFonts w:hint="eastAsia"/>
            <w:color w:val="auto"/>
            <w:lang w:val="en-US" w:eastAsia="zh-CN"/>
          </w:rPr>
          <w:t>；</w:t>
        </w:r>
      </w:ins>
      <w:ins w:id="42" w:author="Doris" w:date="2024-03-18T08:55:42Z">
        <w:r>
          <w:rPr>
            <w:rFonts w:hint="eastAsia"/>
            <w:color w:val="auto"/>
            <w:lang w:val="en-US" w:eastAsia="zh-CN"/>
          </w:rPr>
          <w:t>所述模数转换模块用于将所述像素单元输出的模拟信号转换为数字信号；</w:t>
        </w:r>
      </w:ins>
      <w:r>
        <w:rPr>
          <w:rFonts w:hint="eastAsia"/>
          <w:color w:val="auto"/>
          <w:lang w:val="en-US" w:eastAsia="zh-CN"/>
        </w:rPr>
        <w:t>所述数据处理模块用于</w:t>
      </w:r>
      <w:del w:id="43" w:author="Doris" w:date="2024-03-18T08:55:46Z">
        <w:r>
          <w:rPr>
            <w:rFonts w:hint="default"/>
            <w:color w:val="auto"/>
            <w:lang w:val="en-US" w:eastAsia="zh-CN"/>
          </w:rPr>
          <w:delText>对读出的像素单元的信号数据</w:delText>
        </w:r>
      </w:del>
      <w:ins w:id="44" w:author="Doris" w:date="2024-03-18T08:55:47Z">
        <w:r>
          <w:rPr>
            <w:rFonts w:hint="eastAsia"/>
            <w:color w:val="auto"/>
            <w:lang w:val="en-US" w:eastAsia="zh-CN"/>
          </w:rPr>
          <w:t>将所述</w:t>
        </w:r>
      </w:ins>
      <w:ins w:id="45" w:author="Doris" w:date="2024-03-18T08:55:49Z">
        <w:r>
          <w:rPr>
            <w:rFonts w:hint="eastAsia"/>
            <w:color w:val="auto"/>
            <w:lang w:val="en-US" w:eastAsia="zh-CN"/>
          </w:rPr>
          <w:t>数字信号</w:t>
        </w:r>
      </w:ins>
      <w:r>
        <w:rPr>
          <w:rFonts w:hint="eastAsia"/>
          <w:color w:val="auto"/>
          <w:lang w:val="en-US" w:eastAsia="zh-CN"/>
        </w:rPr>
        <w:t>进行处理并输出。</w:t>
      </w:r>
    </w:p>
    <w:p>
      <w:pPr>
        <w:spacing w:line="480" w:lineRule="exact"/>
        <w:ind w:firstLine="555"/>
        <w:rPr>
          <w:rFonts w:hint="eastAsia"/>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w:t>
      </w:r>
      <w:r>
        <w:rPr>
          <w:rFonts w:hint="eastAsia"/>
          <w:color w:val="auto"/>
        </w:rPr>
        <w:t>面阵传感器</w:t>
      </w:r>
      <w:r>
        <w:rPr>
          <w:rFonts w:hint="eastAsia"/>
          <w:color w:val="auto"/>
          <w:lang w:val="en-US" w:eastAsia="zh-CN"/>
        </w:rPr>
        <w:t>还包括输出驱动模块，所述输出驱动模块用于控制所述数据处理模块对处理后的数据的输出。</w:t>
      </w:r>
    </w:p>
    <w:p>
      <w:pPr>
        <w:spacing w:line="480" w:lineRule="exact"/>
        <w:ind w:firstLine="555"/>
        <w:rPr>
          <w:del w:id="46" w:author="Doris" w:date="2024-03-18T08:55:56Z"/>
          <w:rFonts w:hint="eastAsia"/>
          <w:lang w:val="en-US" w:eastAsia="zh-CN"/>
        </w:rPr>
      </w:pPr>
      <w:del w:id="47" w:author="Doris" w:date="2024-03-18T08:55:56Z">
        <w:r>
          <w:rPr>
            <w:rFonts w:hint="eastAsia"/>
            <w:lang w:val="en-US" w:eastAsia="zh-CN"/>
          </w:rPr>
          <w:delText>可选的，在所述</w:delText>
        </w:r>
      </w:del>
      <w:del w:id="48" w:author="Doris" w:date="2024-03-18T08:55:56Z">
        <w:r>
          <w:rPr>
            <w:rFonts w:hint="eastAsia"/>
            <w:color w:val="auto"/>
            <w:lang w:val="en-US" w:eastAsia="zh-CN"/>
          </w:rPr>
          <w:delText>的</w:delText>
        </w:r>
      </w:del>
      <w:del w:id="49" w:author="Doris" w:date="2024-03-18T08:55:56Z">
        <w:r>
          <w:rPr>
            <w:rFonts w:hint="eastAsia"/>
            <w:color w:val="auto"/>
          </w:rPr>
          <w:delText>面阵传感器</w:delText>
        </w:r>
      </w:del>
      <w:del w:id="50" w:author="Doris" w:date="2024-03-18T08:55:56Z">
        <w:r>
          <w:rPr>
            <w:rFonts w:hint="eastAsia"/>
            <w:lang w:val="en-US" w:eastAsia="zh-CN"/>
          </w:rPr>
          <w:delText>中，</w:delText>
        </w:r>
      </w:del>
      <w:del w:id="51" w:author="Doris" w:date="2024-03-18T08:55:56Z">
        <w:r>
          <w:rPr>
            <w:rFonts w:hint="eastAsia"/>
            <w:color w:val="auto"/>
            <w:lang w:val="en-US" w:eastAsia="zh-CN"/>
          </w:rPr>
          <w:delText>所述</w:delText>
        </w:r>
      </w:del>
      <w:del w:id="52" w:author="Doris" w:date="2024-03-18T08:55:56Z">
        <w:r>
          <w:rPr>
            <w:rFonts w:hint="eastAsia"/>
            <w:color w:val="auto"/>
          </w:rPr>
          <w:delText>面阵传感器</w:delText>
        </w:r>
      </w:del>
      <w:del w:id="53" w:author="Doris" w:date="2024-03-18T08:55:56Z">
        <w:r>
          <w:rPr>
            <w:rFonts w:hint="eastAsia"/>
            <w:color w:val="auto"/>
            <w:lang w:val="en-US" w:eastAsia="zh-CN"/>
          </w:rPr>
          <w:delText>还包括模数转换模块，所述模数转换模块用于将所述像素单元输出的模拟信号转换为数字信号。</w:delText>
        </w:r>
      </w:del>
    </w:p>
    <w:p>
      <w:pPr>
        <w:spacing w:line="480" w:lineRule="exact"/>
        <w:ind w:firstLine="555"/>
        <w:rPr>
          <w:rFonts w:hint="eastAsia"/>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驱动模块用于利用输出的选通信号控制所述像素模块中一行所述像素单元的读出；所述模数转换模块包括多个模数转换单元，每一所述模数转换单元与所述像素模块中的一列像素单元相连，以对该列读出的像素单元输出的模拟信号进行模数转换。</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eastAsia="楷体"/>
          <w:color w:val="auto"/>
          <w:lang w:val="en-US" w:eastAsia="zh-CN"/>
        </w:rPr>
      </w:pPr>
      <w:r>
        <w:t>为解决上述技术问题，本发明</w:t>
      </w:r>
      <w:r>
        <w:rPr>
          <w:rFonts w:hint="eastAsia"/>
          <w:lang w:val="en-US" w:eastAsia="zh-CN"/>
        </w:rPr>
        <w:t>还</w:t>
      </w:r>
      <w:r>
        <w:t>提供一种</w:t>
      </w:r>
      <w:r>
        <w:rPr>
          <w:rFonts w:hint="eastAsia"/>
          <w:color w:val="auto"/>
        </w:rPr>
        <w:t>面阵传感器的信号读出方法</w:t>
      </w:r>
      <w:r>
        <w:rPr>
          <w:rFonts w:hint="eastAsia"/>
          <w:color w:val="auto"/>
          <w:lang w:eastAsia="zh-CN"/>
        </w:rPr>
        <w:t>，</w:t>
      </w:r>
      <w:r>
        <w:rPr>
          <w:rFonts w:hint="eastAsia"/>
          <w:color w:val="auto"/>
          <w:lang w:val="en-US" w:eastAsia="zh-CN"/>
        </w:rPr>
        <w:t>应用于如上任一项所述的</w:t>
      </w:r>
      <w:r>
        <w:rPr>
          <w:rFonts w:hint="eastAsia"/>
          <w:color w:val="auto"/>
        </w:rPr>
        <w:t>面阵传感器</w:t>
      </w:r>
      <w:r>
        <w:rPr>
          <w:rFonts w:hint="eastAsia"/>
          <w:color w:val="auto"/>
          <w:lang w:eastAsia="zh-CN"/>
        </w:rPr>
        <w:t>，</w:t>
      </w:r>
      <w:r>
        <w:rPr>
          <w:rFonts w:hint="eastAsia"/>
          <w:color w:val="auto"/>
          <w:lang w:val="en-US" w:eastAsia="zh-CN"/>
        </w:rPr>
        <w:t>所述</w:t>
      </w:r>
      <w:r>
        <w:rPr>
          <w:rFonts w:hint="eastAsia"/>
          <w:color w:val="auto"/>
        </w:rPr>
        <w:t>面阵传感器的信号读出方法</w:t>
      </w:r>
      <w:r>
        <w:rPr>
          <w:rFonts w:hint="eastAsia"/>
          <w:color w:val="auto"/>
          <w:lang w:val="en-US" w:eastAsia="zh-CN"/>
        </w:rPr>
        <w:t>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配置模块根据预设的配置条件生成使能信号，并将使能信号发送至驱动模块；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驱动模块根据使能信号生成选通信号，并将选通信号发送至像素模块；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像素模块根据选通信号确认读出的像素单元；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输出确认读出的像素单元上的模拟信号。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面阵传感器的信号读出方法</w:t>
      </w:r>
      <w:r>
        <w:rPr>
          <w:rFonts w:hint="eastAsia"/>
          <w:lang w:val="en-US" w:eastAsia="zh-CN"/>
        </w:rPr>
        <w:t>中，</w:t>
      </w:r>
      <w:r>
        <w:rPr>
          <w:rFonts w:hint="eastAsia"/>
          <w:color w:val="auto"/>
          <w:lang w:val="en-US" w:eastAsia="zh-CN"/>
        </w:rPr>
        <w:t>所述驱动模块包括多个选通单元，每一所述选通单元均与一行或一列像素单元相连，所述选通单元包括D触发器、取反器、与非门和移位锁存器；所述驱动模块根据使能信号生成选通信号的方法包括：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若所述使能信号有效，则所述驱动模块的时钟信号依次经过所述D触发器和所述移位锁存器后输出选通信号；</w:t>
      </w:r>
    </w:p>
    <w:p>
      <w:pPr>
        <w:spacing w:line="480" w:lineRule="exact"/>
        <w:ind w:firstLine="555"/>
        <w:rPr>
          <w:rFonts w:hint="eastAsia"/>
          <w:lang w:val="en-US" w:eastAsia="zh-CN"/>
        </w:rPr>
      </w:pPr>
      <w:r>
        <w:rPr>
          <w:rFonts w:hint="eastAsia"/>
          <w:color w:val="auto"/>
          <w:lang w:val="en-US" w:eastAsia="zh-CN"/>
        </w:rPr>
        <w:t>若所述使能信号无效，则所述取反器对所述使能信号进行取反后输入至所述与非门，所述与非门的另一输入端输入所述驱动模块的时钟信号，所述与非门输出选通信号，且所述时钟信号不经过所述移位锁存器。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面阵传感器的信号读出方法</w:t>
      </w:r>
      <w:r>
        <w:rPr>
          <w:rFonts w:hint="eastAsia"/>
          <w:lang w:val="en-US" w:eastAsia="zh-CN"/>
        </w:rPr>
        <w:t>中，</w:t>
      </w:r>
      <w:r>
        <w:rPr>
          <w:rFonts w:hint="eastAsia"/>
          <w:color w:val="auto"/>
          <w:lang w:val="en-US" w:eastAsia="zh-CN"/>
        </w:rPr>
        <w:t>所述</w:t>
      </w:r>
      <w:r>
        <w:rPr>
          <w:rFonts w:hint="eastAsia"/>
          <w:color w:val="auto"/>
        </w:rPr>
        <w:t>面阵传感器</w:t>
      </w:r>
      <w:r>
        <w:rPr>
          <w:rFonts w:hint="eastAsia"/>
          <w:color w:val="auto"/>
          <w:lang w:val="en-US" w:eastAsia="zh-CN"/>
        </w:rPr>
        <w:t>还包括模数转换模块和数据处理模块；所述</w:t>
      </w:r>
      <w:r>
        <w:rPr>
          <w:rFonts w:hint="eastAsia"/>
          <w:color w:val="auto"/>
        </w:rPr>
        <w:t>面阵传感器的信号读出方法</w:t>
      </w:r>
      <w:r>
        <w:rPr>
          <w:rFonts w:hint="eastAsia"/>
          <w:color w:val="auto"/>
          <w:lang w:val="en-US" w:eastAsia="zh-CN"/>
        </w:rPr>
        <w:t>还包括：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模数转换模块将像素单元输出的模拟信号转换为数字信号；</w:t>
      </w:r>
    </w:p>
    <w:p>
      <w:pPr>
        <w:spacing w:line="480" w:lineRule="exact"/>
        <w:ind w:firstLine="555"/>
        <w:rPr>
          <w:rFonts w:hint="eastAsia"/>
          <w:color w:val="auto"/>
          <w:lang w:val="en-US" w:eastAsia="zh-CN"/>
        </w:rPr>
      </w:pPr>
      <w:r>
        <w:rPr>
          <w:rFonts w:hint="eastAsia"/>
          <w:color w:val="auto"/>
          <w:lang w:val="en-US" w:eastAsia="zh-CN"/>
        </w:rPr>
        <w:t>数据处理模块对数字信号进行处理，并输出处理后的结果。</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面阵传感器的信号读出方法</w:t>
      </w:r>
      <w:r>
        <w:rPr>
          <w:rFonts w:hint="eastAsia"/>
          <w:lang w:val="en-US" w:eastAsia="zh-CN"/>
        </w:rPr>
        <w:t>中，</w:t>
      </w:r>
      <w:r>
        <w:rPr>
          <w:rFonts w:hint="eastAsia"/>
          <w:color w:val="auto"/>
          <w:lang w:val="en-US" w:eastAsia="zh-CN"/>
        </w:rPr>
        <w:t>所述</w:t>
      </w:r>
      <w:r>
        <w:rPr>
          <w:rFonts w:hint="eastAsia"/>
          <w:color w:val="auto"/>
        </w:rPr>
        <w:t>面阵传感器</w:t>
      </w:r>
      <w:r>
        <w:rPr>
          <w:rFonts w:hint="eastAsia"/>
          <w:color w:val="auto"/>
          <w:lang w:val="en-US" w:eastAsia="zh-CN"/>
        </w:rPr>
        <w:t>还包括输出驱动模块；所述</w:t>
      </w:r>
      <w:r>
        <w:rPr>
          <w:rFonts w:hint="eastAsia"/>
          <w:color w:val="auto"/>
        </w:rPr>
        <w:t>面阵传感器的信号读出方法</w:t>
      </w:r>
      <w:r>
        <w:rPr>
          <w:rFonts w:hint="eastAsia"/>
          <w:color w:val="auto"/>
          <w:lang w:val="en-US" w:eastAsia="zh-CN"/>
        </w:rPr>
        <w:t>还包括：</w:t>
      </w:r>
    </w:p>
    <w:p>
      <w:pPr>
        <w:spacing w:line="480" w:lineRule="exact"/>
        <w:ind w:firstLine="555"/>
        <w:rPr>
          <w:rFonts w:hint="eastAsia"/>
          <w:color w:val="auto"/>
          <w:lang w:val="en-US" w:eastAsia="zh-CN"/>
        </w:rPr>
      </w:pPr>
      <w:r>
        <w:rPr>
          <w:rFonts w:hint="eastAsia"/>
          <w:color w:val="auto"/>
          <w:lang w:val="en-US" w:eastAsia="zh-CN"/>
        </w:rPr>
        <w:t>输出驱动模块控制所述数据处理模块对处理后的结果的输出。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color w:val="auto"/>
        </w:rPr>
      </w:pPr>
      <w:r>
        <w:rPr>
          <w:rFonts w:hint="eastAsia"/>
          <w:lang w:val="en-US" w:eastAsia="zh-CN"/>
        </w:rPr>
        <w:t>本发明提供的</w:t>
      </w:r>
      <w:r>
        <w:rPr>
          <w:rFonts w:hint="eastAsia"/>
          <w:color w:val="auto"/>
        </w:rPr>
        <w:t>面阵传感器</w:t>
      </w:r>
      <w:r>
        <w:rPr>
          <w:rFonts w:hint="eastAsia"/>
          <w:color w:val="auto"/>
          <w:lang w:val="en-US" w:eastAsia="zh-CN"/>
        </w:rPr>
        <w:t>及其</w:t>
      </w:r>
      <w:r>
        <w:rPr>
          <w:rFonts w:hint="eastAsia"/>
          <w:color w:val="auto"/>
        </w:rPr>
        <w:t>信号读出方法</w:t>
      </w:r>
      <w:r>
        <w:rPr>
          <w:rFonts w:hint="eastAsia"/>
          <w:color w:val="auto"/>
          <w:lang w:val="en-US" w:eastAsia="zh-CN"/>
        </w:rPr>
        <w:t>，包括：像素模块，包括多个呈阵列排布的像素单元；驱动模块，用于利用输出的选通信号控制所述像素模块中所述像素单元的读出；配置模块，用于根据预设的配置条件发送使能信号至所述驱动模块，以控制所述驱动模块选择读出的像素单元。</w:t>
      </w:r>
      <w:r>
        <w:rPr>
          <w:rFonts w:hint="eastAsia"/>
          <w:lang w:val="en-US" w:eastAsia="zh-CN"/>
        </w:rPr>
        <w:t>通过配置模块根据配置条件发送使能信号，并通过驱动模块根据使能信号生成选通信号来控制像素单元的读出，使得无需读出的像素单元不会输出模拟信号，即能够只对感兴趣区域的像素单元的模拟信号进行读出，提高了图像处理效率，进而能够满足图像处理需求，解决了</w:t>
      </w:r>
      <w:r>
        <w:rPr>
          <w:rFonts w:hint="eastAsia"/>
          <w:color w:val="auto"/>
          <w:lang w:val="en-US" w:eastAsia="zh-CN"/>
        </w:rPr>
        <w:t>现有面阵传感器无法满足图像</w:t>
      </w:r>
      <w:ins w:id="54" w:author="Doris" w:date="2024-03-18T08:56:15Z">
        <w:r>
          <w:rPr>
            <w:rFonts w:hint="eastAsia"/>
            <w:color w:val="auto"/>
            <w:lang w:val="en-US" w:eastAsia="zh-CN"/>
          </w:rPr>
          <w:t>高速</w:t>
        </w:r>
      </w:ins>
      <w:r>
        <w:rPr>
          <w:rFonts w:hint="eastAsia"/>
          <w:color w:val="auto"/>
          <w:lang w:val="en-US" w:eastAsia="zh-CN"/>
        </w:rPr>
        <w:t>处理需求</w:t>
      </w:r>
      <w:r>
        <w:rPr>
          <w:rFonts w:hint="eastAsia"/>
          <w:lang w:val="en-US" w:eastAsia="zh-CN"/>
        </w:rPr>
        <w:t>的问题。</w:t>
      </w:r>
    </w:p>
    <w:p>
      <w:pPr>
        <w:spacing w:line="480" w:lineRule="exact"/>
        <w:ind w:firstLine="560" w:firstLineChars="200"/>
        <w:rPr>
          <w:color w:val="auto"/>
        </w:rPr>
      </w:pPr>
    </w:p>
    <w:p>
      <w:pPr>
        <w:pStyle w:val="3"/>
        <w:rPr>
          <w:color w:val="auto"/>
        </w:rPr>
      </w:pPr>
      <w:r>
        <w:rPr>
          <w:color w:val="auto"/>
        </w:rPr>
        <w:t>附图说明</w:t>
      </w:r>
    </w:p>
    <w:p>
      <w:pPr>
        <w:spacing w:line="480" w:lineRule="exact"/>
        <w:ind w:firstLine="560"/>
        <w:rPr>
          <w:rFonts w:hint="default"/>
          <w:color w:val="auto"/>
          <w:lang w:val="en-US" w:eastAsia="zh-CN"/>
        </w:rPr>
      </w:pPr>
      <w:r>
        <w:rPr>
          <w:rFonts w:hint="eastAsia"/>
          <w:color w:val="auto"/>
          <w:lang w:val="en-US" w:eastAsia="zh-CN"/>
        </w:rPr>
        <w:t>图1为本实施例提供的面阵传感器的基础结构示意图；</w:t>
      </w:r>
    </w:p>
    <w:p>
      <w:pPr>
        <w:spacing w:line="480" w:lineRule="exact"/>
        <w:ind w:firstLine="560"/>
        <w:rPr>
          <w:rFonts w:hint="eastAsia"/>
          <w:color w:val="auto"/>
          <w:lang w:val="en-US" w:eastAsia="zh-CN"/>
        </w:rPr>
      </w:pPr>
      <w:r>
        <w:rPr>
          <w:rFonts w:hint="eastAsia"/>
          <w:color w:val="auto"/>
          <w:lang w:val="en-US" w:eastAsia="zh-CN"/>
        </w:rPr>
        <w:t>图2为本实施例提供的面阵传感器的全局结构示意图；</w:t>
      </w:r>
    </w:p>
    <w:p>
      <w:pPr>
        <w:spacing w:line="480" w:lineRule="exact"/>
        <w:ind w:firstLine="560"/>
        <w:rPr>
          <w:rFonts w:hint="eastAsia"/>
          <w:color w:val="auto"/>
          <w:lang w:val="en-US" w:eastAsia="zh-CN"/>
        </w:rPr>
      </w:pPr>
      <w:r>
        <w:rPr>
          <w:rFonts w:hint="eastAsia"/>
          <w:color w:val="auto"/>
          <w:lang w:val="en-US" w:eastAsia="zh-CN"/>
        </w:rPr>
        <w:t>图3为本实施例提供的驱动模块的实现原理示意图；</w:t>
      </w:r>
    </w:p>
    <w:p>
      <w:pPr>
        <w:spacing w:line="480" w:lineRule="exact"/>
        <w:ind w:firstLine="560"/>
        <w:rPr>
          <w:rFonts w:hint="eastAsia"/>
          <w:color w:val="auto"/>
          <w:lang w:val="en-US" w:eastAsia="zh-CN"/>
        </w:rPr>
      </w:pPr>
      <w:r>
        <w:rPr>
          <w:rFonts w:hint="eastAsia"/>
          <w:color w:val="auto"/>
          <w:lang w:val="en-US" w:eastAsia="zh-CN"/>
        </w:rPr>
        <w:t>图4为本实施例提供的驱动模块的信号时序图；</w:t>
      </w:r>
    </w:p>
    <w:p>
      <w:pPr>
        <w:spacing w:line="480" w:lineRule="exact"/>
        <w:ind w:firstLine="560"/>
        <w:rPr>
          <w:rFonts w:hint="eastAsia"/>
          <w:color w:val="auto"/>
          <w:lang w:val="en-US" w:eastAsia="zh-CN"/>
        </w:rPr>
      </w:pPr>
      <w:r>
        <w:rPr>
          <w:rFonts w:hint="eastAsia"/>
          <w:color w:val="auto"/>
          <w:lang w:val="en-US" w:eastAsia="zh-CN"/>
        </w:rPr>
        <w:t>图5为本实施例提供的面阵传感器在布局于FPGA上的一种结构示意图；</w:t>
      </w:r>
    </w:p>
    <w:p>
      <w:pPr>
        <w:spacing w:line="480" w:lineRule="exact"/>
        <w:ind w:firstLine="560"/>
        <w:rPr>
          <w:rFonts w:hint="eastAsia"/>
          <w:color w:val="auto"/>
          <w:lang w:val="en-US" w:eastAsia="zh-CN"/>
        </w:rPr>
      </w:pPr>
      <w:r>
        <w:rPr>
          <w:rFonts w:hint="eastAsia"/>
          <w:color w:val="auto"/>
          <w:lang w:val="en-US" w:eastAsia="zh-CN"/>
        </w:rPr>
        <w:t>图6为本实施例提供的</w:t>
      </w:r>
      <w:r>
        <w:rPr>
          <w:rFonts w:hint="eastAsia"/>
          <w:color w:val="auto"/>
        </w:rPr>
        <w:t>面阵传感器的信号读出方法</w:t>
      </w:r>
      <w:r>
        <w:rPr>
          <w:rFonts w:hint="eastAsia"/>
          <w:color w:val="auto"/>
          <w:lang w:eastAsia="zh-CN"/>
        </w:rPr>
        <w:t>的</w:t>
      </w:r>
      <w:r>
        <w:rPr>
          <w:rFonts w:hint="eastAsia"/>
          <w:color w:val="auto"/>
          <w:lang w:val="en-US" w:eastAsia="zh-CN"/>
        </w:rPr>
        <w:t>流程图。</w:t>
      </w:r>
    </w:p>
    <w:p>
      <w:pPr>
        <w:spacing w:line="480" w:lineRule="exact"/>
        <w:ind w:firstLine="560"/>
        <w:rPr>
          <w:rFonts w:hint="eastAsia"/>
          <w:color w:val="auto"/>
          <w:lang w:val="en-US" w:eastAsia="zh-CN"/>
        </w:rPr>
      </w:pPr>
    </w:p>
    <w:p>
      <w:pPr>
        <w:pStyle w:val="3"/>
        <w:rPr>
          <w:color w:val="auto"/>
        </w:rPr>
      </w:pPr>
      <w:r>
        <w:rPr>
          <w:color w:val="auto"/>
        </w:rPr>
        <w:t>具体实施方式</w:t>
      </w:r>
    </w:p>
    <w:p>
      <w:pPr>
        <w:spacing w:line="480" w:lineRule="exact"/>
        <w:ind w:firstLine="561"/>
      </w:pPr>
      <w:r>
        <w:t>以下结合附图和具体实施例对本发明提出的</w:t>
      </w:r>
      <w:r>
        <w:rPr>
          <w:rFonts w:hint="eastAsia"/>
          <w:color w:val="auto"/>
        </w:rPr>
        <w:t>面阵传感器</w:t>
      </w:r>
      <w:r>
        <w:rPr>
          <w:rFonts w:hint="eastAsia"/>
          <w:color w:val="auto"/>
          <w:lang w:val="en-US" w:eastAsia="zh-CN"/>
        </w:rPr>
        <w:t>及其</w:t>
      </w:r>
      <w:r>
        <w:rPr>
          <w:rFonts w:hint="eastAsia"/>
          <w:color w:val="auto"/>
        </w:rPr>
        <w:t>信号读出方法</w:t>
      </w:r>
      <w:r>
        <w:t>作进一步详细说明。需说明的是，附图均采用非常简化的形式且均使用非精准的比例，仅用以方便、明晰地辅助说明本发明实施例的目的。此外，附图所展示的结构往往是实际结构的一部分。特别的，各附图需要展示的侧重点不同，有时会采用不同的比例。</w:t>
      </w:r>
    </w:p>
    <w:p>
      <w:pPr>
        <w:spacing w:line="480" w:lineRule="exact"/>
        <w:ind w:firstLine="560"/>
        <w:rPr>
          <w:rFonts w:hint="default" w:eastAsia="楷体"/>
          <w:color w:val="auto"/>
          <w:lang w:val="en-US" w:eastAsia="zh-CN"/>
        </w:rPr>
      </w:pPr>
      <w:r>
        <w:rPr>
          <w:rFonts w:hint="eastAsia"/>
          <w:color w:val="auto"/>
          <w:lang w:val="en-US" w:eastAsia="zh-CN"/>
        </w:rPr>
        <w:t>需要说明的是，本发明的说明书和权利要求书及附图说明中的“第一”、“第二”等是用于区别类似的对象，以便描述本发明的实施例，而不用于描述特定的顺序或先后次序，应该理解这样使用的结构在适当情况下可以互换。此外，术语“包括”和“具有”以及他们的任何变形，意图在于覆盖不排他的包含，例如，包含了一系列步骤或单元的过程、方法、系统、产品或设备不必限于清楚地列出的那些步骤或单元，而是可包括没有清楚地列出的或对于这些过程、方法、产品或设备固有的其它步骤或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rPr>
          <w:rFonts w:hint="eastAsia"/>
          <w:color w:val="auto"/>
          <w:lang w:val="en-US" w:eastAsia="zh-CN"/>
        </w:rPr>
        <w:t>本实施例提供一种</w:t>
      </w:r>
      <w:r>
        <w:rPr>
          <w:rFonts w:hint="eastAsia"/>
          <w:color w:val="auto"/>
        </w:rPr>
        <w:t>面阵传感器</w:t>
      </w:r>
      <w:r>
        <w:rPr>
          <w:rFonts w:hint="eastAsia"/>
          <w:color w:val="auto"/>
          <w:lang w:eastAsia="zh-CN"/>
        </w:rPr>
        <w:t>，</w:t>
      </w:r>
      <w:r>
        <w:rPr>
          <w:rFonts w:hint="eastAsia"/>
          <w:color w:val="auto"/>
          <w:lang w:val="en-US" w:eastAsia="zh-CN"/>
        </w:rPr>
        <w:t>如图1所示，包括：像素模块，包括多个呈阵列排布的像素单元；驱动模块，用于利用输出的选通信号控制所述像素模块中所述像素单元的读出；配置模块，用于根据预设的配置条件发送使能信号至所述驱动模块，以控制所述驱动模块选择读出的像素单元。</w:t>
      </w:r>
    </w:p>
    <w:p>
      <w:pPr>
        <w:spacing w:line="480" w:lineRule="exact"/>
        <w:ind w:firstLine="560"/>
        <w:rPr>
          <w:rFonts w:hint="eastAsia" w:eastAsia="楷体"/>
          <w:color w:val="auto"/>
          <w:lang w:eastAsia="zh-CN"/>
        </w:rPr>
      </w:pPr>
      <w:r>
        <w:rPr>
          <w:rFonts w:hint="eastAsia"/>
          <w:lang w:val="en-US" w:eastAsia="zh-CN"/>
        </w:rPr>
        <w:t>本实施例提供的</w:t>
      </w:r>
      <w:r>
        <w:rPr>
          <w:rFonts w:hint="eastAsia"/>
          <w:color w:val="auto"/>
        </w:rPr>
        <w:t>面阵传感器</w:t>
      </w:r>
      <w:r>
        <w:rPr>
          <w:rFonts w:hint="eastAsia"/>
          <w:color w:val="auto"/>
          <w:lang w:eastAsia="zh-CN"/>
        </w:rPr>
        <w:t>，</w:t>
      </w:r>
      <w:r>
        <w:rPr>
          <w:rFonts w:hint="eastAsia"/>
          <w:lang w:val="en-US" w:eastAsia="zh-CN"/>
        </w:rPr>
        <w:t>通过配置模块根据配置条件发送使能信号，并通过驱动模块根据使能信号生成选通信号来控制像素单元的读出，使得无需读出的像素单元不会输出模拟信号，即能够只对感兴趣区域的像素单元的模拟信号进行读出，提高了图像处理效率，进而能够满足图像处理需求，解决了</w:t>
      </w:r>
      <w:r>
        <w:rPr>
          <w:rFonts w:hint="eastAsia"/>
          <w:color w:val="auto"/>
          <w:lang w:val="en-US" w:eastAsia="zh-CN"/>
        </w:rPr>
        <w:t>现有面阵传感器无法满足图像</w:t>
      </w:r>
      <w:ins w:id="55" w:author="Doris" w:date="2024-03-18T08:56:35Z">
        <w:r>
          <w:rPr>
            <w:rFonts w:hint="eastAsia"/>
            <w:color w:val="auto"/>
            <w:lang w:val="en-US" w:eastAsia="zh-CN"/>
          </w:rPr>
          <w:t>高速</w:t>
        </w:r>
      </w:ins>
      <w:r>
        <w:rPr>
          <w:rFonts w:hint="eastAsia"/>
          <w:color w:val="auto"/>
          <w:lang w:val="en-US" w:eastAsia="zh-CN"/>
        </w:rPr>
        <w:t>处理需求</w:t>
      </w:r>
      <w:r>
        <w:rPr>
          <w:rFonts w:hint="eastAsia"/>
          <w:lang w:val="en-US" w:eastAsia="zh-CN"/>
        </w:rPr>
        <w:t>的问题。</w:t>
      </w:r>
    </w:p>
    <w:p>
      <w:pPr>
        <w:spacing w:line="480" w:lineRule="exact"/>
        <w:ind w:firstLine="560"/>
        <w:rPr>
          <w:rFonts w:hint="eastAsia"/>
          <w:color w:val="auto"/>
          <w:lang w:val="en-US" w:eastAsia="zh-CN"/>
        </w:rPr>
      </w:pPr>
      <w:r>
        <w:rPr>
          <w:rFonts w:hint="eastAsia"/>
          <w:color w:val="auto"/>
          <w:lang w:val="en-US" w:eastAsia="zh-CN"/>
        </w:rPr>
        <w:t>进一步的，在本实施例中，如图2所示，所述驱动模块包括多个选通单元，每一所述选通单元均与一行或一列像素单元相连，所述选通单元用于输出选通信号以控制相连像素单元的读出。也就是说，多个选通单元与行像素单元或列像素单元一一对应连接，从而能够实现每个选通单元对每行像素单元或每列像素单元的读出。如此，可以通过选通信号来确认是否对当前行或当前列的像素单元上的模拟信号输出，即可以实现对不感兴趣的行或列不进行输出，从而提高了图像处理的效率。</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具体的，在本实施例中，如图3所示，所述选通单元包括D触发器、取反器、与非门和移位锁存器。所述选通单元被配置为：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若所述使能信号ROW_EN有效，则所述驱动模块的时钟信号ROW_CLK依次经过所述D触发器和所述移位锁存器后输出选通信号ROW_SEL；</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无效ROW_EN，则所述取反器对所述使能信号ROW_EN进行取反后输入至所述与非门，所述与非门的另一输入端输入所述驱动模块的时钟信号ROW_CLK，所述与非门输出选通信号ROW_SEL，且所述时钟信号ROW_CLK不经过所述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如图4所示，时钟信号ROW_CLK持续发送至选通单元，若使能信号ROW_EN有效，则对应的选通信号ROW_SEL有效，即读取当前行像素单元或当前列像素单元，如ROW_SEL(n)和ROW_SEL(n+2)；若使能信号ROW_EN无效，如n+1行的选通单元对应的使能信号ROW_EN(n+1)无效，则经过选通单元处理后，输出的选通信号ROW_SEL(n+1)无效，此时n+1行像素单元或列像素单元不读出，直接跳过，而此时的时钟信号ROW_CLK直接过度到n+2行像素单元或列像素单元对应的选通单元中。如此，便可以保证n+1行像素单元或列像素单元不读出的同时，不影响其他行像素单元或列像素单元的读出速率，保证了图像处理的效率。</w:t>
      </w:r>
    </w:p>
    <w:p>
      <w:pPr>
        <w:spacing w:line="480" w:lineRule="exact"/>
        <w:ind w:firstLine="560"/>
        <w:rPr>
          <w:rFonts w:hint="eastAsia"/>
          <w:color w:val="auto"/>
          <w:lang w:val="en-US" w:eastAsia="zh-CN"/>
        </w:rPr>
      </w:pPr>
      <w:r>
        <w:rPr>
          <w:rFonts w:hint="eastAsia"/>
          <w:color w:val="auto"/>
          <w:lang w:val="en-US" w:eastAsia="zh-CN"/>
        </w:rPr>
        <w:t>如此，通过使能信号在选通单元内的逻辑转换能够控制当前行像素单元或当前列像素单元是否读出，且在当前行像素单元或当前列像素单元不读出时，下一行像素单元或下一列像素单元能够自动获取当前行像素单元或当前列像素单元的时序，从而保证了图像处理的速率。</w:t>
      </w:r>
    </w:p>
    <w:p>
      <w:pPr>
        <w:spacing w:line="480" w:lineRule="exact"/>
        <w:ind w:firstLine="560"/>
        <w:rPr>
          <w:rFonts w:hint="eastAsia"/>
          <w:color w:val="auto"/>
          <w:lang w:val="en-US" w:eastAsia="zh-CN"/>
        </w:rPr>
      </w:pPr>
      <w:r>
        <w:rPr>
          <w:rFonts w:hint="eastAsia"/>
          <w:color w:val="auto"/>
          <w:lang w:val="en-US" w:eastAsia="zh-CN"/>
        </w:rPr>
        <w:t>进一步的，在本实施例中，如图2所示，所述</w:t>
      </w:r>
      <w:r>
        <w:rPr>
          <w:rFonts w:hint="eastAsia"/>
          <w:color w:val="auto"/>
        </w:rPr>
        <w:t>面阵传感器</w:t>
      </w:r>
      <w:r>
        <w:rPr>
          <w:rFonts w:hint="eastAsia"/>
          <w:color w:val="auto"/>
          <w:lang w:val="en-US" w:eastAsia="zh-CN"/>
        </w:rPr>
        <w:t>还包括数据处理模块，所述数据处理模块用于对读出的像素单元的信号数据进行处理并输出。</w:t>
      </w:r>
    </w:p>
    <w:p>
      <w:pPr>
        <w:spacing w:line="480" w:lineRule="exact"/>
        <w:ind w:firstLine="560"/>
        <w:rPr>
          <w:rFonts w:hint="eastAsia"/>
          <w:color w:val="auto"/>
          <w:lang w:val="en-US" w:eastAsia="zh-CN"/>
        </w:rPr>
      </w:pPr>
      <w:r>
        <w:rPr>
          <w:rFonts w:hint="eastAsia"/>
          <w:color w:val="auto"/>
          <w:lang w:val="en-US" w:eastAsia="zh-CN"/>
        </w:rPr>
        <w:t>考虑到在上述过程中，驱动模块能够选择整行或整列的像素单元是否读出，而在实际应用过程中，感兴趣区域或不感兴趣区域通常以窗口形式存在，即需要在读出整行或整列的像素单元上的模拟信号后，对其中的部分像素单元的信号数据不进行处理输出。因此，在本实施例中，所述</w:t>
      </w:r>
      <w:r>
        <w:rPr>
          <w:rFonts w:hint="eastAsia"/>
          <w:color w:val="auto"/>
        </w:rPr>
        <w:t>面阵传感器</w:t>
      </w:r>
      <w:r>
        <w:rPr>
          <w:rFonts w:hint="eastAsia"/>
          <w:color w:val="auto"/>
          <w:lang w:val="en-US" w:eastAsia="zh-CN"/>
        </w:rPr>
        <w:t>还包括输出驱动模块，所述输出驱动模块用于控制所述数据处理模块对处理后的数据的输出。</w:t>
      </w:r>
    </w:p>
    <w:p>
      <w:pPr>
        <w:spacing w:line="480" w:lineRule="exact"/>
        <w:ind w:firstLine="560"/>
        <w:rPr>
          <w:rFonts w:hint="eastAsia"/>
          <w:color w:val="auto"/>
          <w:lang w:val="en-US" w:eastAsia="zh-CN"/>
        </w:rPr>
      </w:pPr>
      <w:r>
        <w:rPr>
          <w:rFonts w:hint="eastAsia"/>
          <w:color w:val="auto"/>
          <w:lang w:val="en-US" w:eastAsia="zh-CN"/>
        </w:rPr>
        <w:t>具体的，输出驱动模块的结构与驱动模块的结构类似，可以具有多个选通单元，输出驱动模块中的每一选通单元与驱动模块中的每一选通单元分别与行和列像素单元相连，以控制像素单元上的信号数据输出后能够形成至少一个窗口。以图2所示为为例，驱动模块中的每一选通单元分别与行像素单元相连，输出驱动模块中的每一选通单元分别与列像素单元相连，如此，当若干行的像素单元输出至数据处理模块进行处理时，输出驱动模块可以控制其中部分列的像素不进行数据处理，如此，数据处理模块输出的数据中便具有了图像窗口。</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进一步的，在本实施例中，所述</w:t>
      </w:r>
      <w:r>
        <w:rPr>
          <w:rFonts w:hint="eastAsia"/>
          <w:color w:val="auto"/>
        </w:rPr>
        <w:t>面阵传感器</w:t>
      </w:r>
      <w:r>
        <w:rPr>
          <w:rFonts w:hint="eastAsia"/>
          <w:color w:val="auto"/>
          <w:lang w:val="en-US" w:eastAsia="zh-CN"/>
        </w:rPr>
        <w:t>还包括模数转换模块，所述模数转换模块用于将所述像素单元输出的模拟信号转换为数字信号。具体的，模数转换模块通常包括多个模数转换单元（模数转换器），模数转换单元通常由计数器和比较器构成，其具体结构及实现方式为本领域技术人员所熟知的，此处不再赘述。</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在图2所示的面阵传感器中，所述驱动模块用于利用输出的选通信号控制所述像素模块中一行所述像素单元的读出；所述模数转换模块的多个模数转换单元与所述像素模块中的列像素单元一一对应相连，以对该列读出的像素单元输出的模拟信号进行模数转换。</w:t>
      </w:r>
    </w:p>
    <w:p>
      <w:pPr>
        <w:spacing w:line="480" w:lineRule="exact"/>
        <w:ind w:firstLine="560"/>
        <w:rPr>
          <w:rFonts w:hint="eastAsia"/>
          <w:color w:val="auto"/>
          <w:lang w:val="en-US" w:eastAsia="zh-CN"/>
        </w:rPr>
      </w:pPr>
      <w:r>
        <w:rPr>
          <w:rFonts w:hint="eastAsia"/>
          <w:color w:val="auto"/>
          <w:lang w:val="en-US" w:eastAsia="zh-CN"/>
        </w:rPr>
        <w:t>如此，输出驱动模块可以直接作用于模数转换模块上，使得模数转换模块不对指定不输出的像素单元的模拟信号进行模数转换，从而能够降低模数转换模块的运算量，从而降低能耗。</w:t>
      </w:r>
    </w:p>
    <w:p>
      <w:pPr>
        <w:spacing w:line="480" w:lineRule="exact"/>
        <w:ind w:firstLine="560"/>
        <w:rPr>
          <w:rFonts w:hint="eastAsia"/>
          <w:color w:val="auto"/>
          <w:lang w:val="en-US" w:eastAsia="zh-CN"/>
        </w:rPr>
      </w:pPr>
      <w:r>
        <w:rPr>
          <w:rFonts w:hint="eastAsia"/>
          <w:color w:val="auto"/>
          <w:lang w:val="en-US" w:eastAsia="zh-CN"/>
        </w:rPr>
        <w:t>本实施例提供的面阵传感器，像素模块包括M行N列个像素单元；每行像素单元都与一个选通单元相连，即驱动模块有M个选通单元；每列像素都与一个模数转换器相连，即模数转换模块有N个模数转换器，且每列模数转换器对应一个输出驱动模块的输出选通单元。如此，当配置模块根据图像处理算法获得一个或多个感兴趣区域后，能够根据感兴趣区域所处于像素阵列的位置，生成对应的行使能信号和列使能信号；其中，行使能信号输入至驱动模块的选通单元内，以生成行选通信号，控制像素单元按行是否读出；同时，列使能信号输入至模数转换器或数据处理模块，以对读出行中的读出列进行信号数据处理，以使处理后输出的数据为带有窗口的数据。</w:t>
      </w:r>
    </w:p>
    <w:p>
      <w:pPr>
        <w:spacing w:line="480" w:lineRule="exact"/>
        <w:ind w:firstLine="560"/>
        <w:rPr>
          <w:rFonts w:hint="eastAsia"/>
          <w:color w:val="auto"/>
          <w:lang w:val="en-US" w:eastAsia="zh-CN"/>
        </w:rPr>
      </w:pPr>
      <w:r>
        <w:rPr>
          <w:rFonts w:hint="eastAsia"/>
          <w:color w:val="auto"/>
          <w:lang w:val="en-US" w:eastAsia="zh-CN"/>
        </w:rPr>
        <w:t>在实际应用过程中，若将本实施例提供的面阵传感器集成于</w:t>
      </w:r>
      <w:del w:id="56" w:author="Doris" w:date="2024-03-18T08:57:25Z">
        <w:r>
          <w:rPr>
            <w:rFonts w:hint="default"/>
            <w:color w:val="auto"/>
            <w:lang w:val="en-US" w:eastAsia="zh-CN"/>
          </w:rPr>
          <w:delText>FPGA</w:delText>
        </w:r>
      </w:del>
      <w:ins w:id="57" w:author="Doris" w:date="2024-03-18T08:57:25Z">
        <w:r>
          <w:rPr>
            <w:rFonts w:hint="eastAsia"/>
            <w:color w:val="auto"/>
            <w:lang w:val="en-US" w:eastAsia="zh-CN"/>
          </w:rPr>
          <w:t>RO</w:t>
        </w:r>
      </w:ins>
      <w:ins w:id="58" w:author="Doris" w:date="2024-03-18T08:57:26Z">
        <w:r>
          <w:rPr>
            <w:rFonts w:hint="eastAsia"/>
            <w:color w:val="auto"/>
            <w:lang w:val="en-US" w:eastAsia="zh-CN"/>
          </w:rPr>
          <w:t>IC</w:t>
        </w:r>
      </w:ins>
      <w:r>
        <w:rPr>
          <w:rFonts w:hint="eastAsia"/>
          <w:color w:val="auto"/>
          <w:lang w:val="en-US" w:eastAsia="zh-CN"/>
        </w:rPr>
        <w:t>中，则其具体布局可以如图5所示，</w:t>
      </w:r>
      <w:ins w:id="59" w:author="Doris" w:date="2024-03-18T08:57:32Z">
        <w:r>
          <w:rPr>
            <w:rFonts w:hint="eastAsia"/>
            <w:color w:val="auto"/>
            <w:lang w:val="en-US" w:eastAsia="zh-CN"/>
          </w:rPr>
          <w:t>ROIC</w:t>
        </w:r>
      </w:ins>
      <w:del w:id="60" w:author="Doris" w:date="2024-03-18T08:57:32Z">
        <w:r>
          <w:rPr>
            <w:rFonts w:hint="eastAsia"/>
            <w:color w:val="auto"/>
            <w:lang w:val="en-US" w:eastAsia="zh-CN"/>
          </w:rPr>
          <w:delText>FPGA</w:delText>
        </w:r>
      </w:del>
      <w:r>
        <w:rPr>
          <w:rFonts w:hint="eastAsia"/>
          <w:color w:val="auto"/>
          <w:lang w:val="en-US" w:eastAsia="zh-CN"/>
        </w:rPr>
        <w:t>芯片上布置有像素阵列、行选控制驱动器、移位寄存器、取样器、模数转换器、并行数据处理器、SPI接口、寄存器、时序生成器、偏置器、串行器和差分信号输出端口等。其中，像素阵列相当于本实施例的像素模块，行选控制驱动器连同移位寄存器构成本实施例的驱动模块，寄存器和时序生成器构成本实施例的配置模块，取样器和模数转换器连同串行器和差分信号输出端口构成本实施例的模数转换模块，并行数据处理器包括了本实施例的数据处理模块和输出驱动模块，以输出处理后的像素信号数据，偏置器用于提供电路偏置。各个部件的具体电路设计和连接方式为本领域技术人员所熟知，本申请对此不再赘述。</w:t>
      </w:r>
    </w:p>
    <w:p>
      <w:pPr>
        <w:spacing w:line="480" w:lineRule="exact"/>
        <w:ind w:firstLine="560"/>
        <w:rPr>
          <w:rFonts w:hint="eastAsia"/>
          <w:color w:val="auto"/>
          <w:lang w:val="en-US" w:eastAsia="zh-CN"/>
        </w:rPr>
      </w:pPr>
      <w:r>
        <w:rPr>
          <w:rFonts w:hint="eastAsia"/>
          <w:color w:val="auto"/>
          <w:lang w:val="en-US" w:eastAsia="zh-CN"/>
        </w:rPr>
        <w:t>当然，在其他实施例中，本实施例提供的面阵传感器也可以集成在其他芯片上，本申请对此不做限制。</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eastAsia="楷体"/>
          <w:color w:val="auto"/>
          <w:lang w:val="en-US" w:eastAsia="zh-CN"/>
        </w:rPr>
      </w:pPr>
      <w:r>
        <w:rPr>
          <w:rFonts w:hint="eastAsia"/>
          <w:color w:val="auto"/>
          <w:lang w:val="en-US" w:eastAsia="zh-CN"/>
        </w:rPr>
        <w:t>本实施例还提供</w:t>
      </w:r>
      <w:r>
        <w:rPr>
          <w:rFonts w:hint="eastAsia"/>
          <w:color w:val="auto"/>
        </w:rPr>
        <w:t>面阵传感器的信号读出方法</w:t>
      </w:r>
      <w:r>
        <w:rPr>
          <w:rFonts w:hint="eastAsia"/>
          <w:color w:val="auto"/>
          <w:lang w:eastAsia="zh-CN"/>
        </w:rPr>
        <w:t>，</w:t>
      </w:r>
      <w:r>
        <w:rPr>
          <w:rFonts w:hint="eastAsia"/>
          <w:color w:val="auto"/>
          <w:lang w:val="en-US" w:eastAsia="zh-CN"/>
        </w:rPr>
        <w:t>应用于如上所述的</w:t>
      </w:r>
      <w:r>
        <w:rPr>
          <w:rFonts w:hint="eastAsia"/>
          <w:color w:val="auto"/>
        </w:rPr>
        <w:t>面阵传感器</w:t>
      </w:r>
      <w:r>
        <w:rPr>
          <w:rFonts w:hint="eastAsia"/>
          <w:color w:val="auto"/>
          <w:lang w:eastAsia="zh-CN"/>
        </w:rPr>
        <w:t>，</w:t>
      </w:r>
      <w:r>
        <w:rPr>
          <w:rFonts w:hint="eastAsia"/>
          <w:color w:val="auto"/>
          <w:lang w:val="en-US" w:eastAsia="zh-CN"/>
        </w:rPr>
        <w:t>如图6所示，所述</w:t>
      </w:r>
      <w:r>
        <w:rPr>
          <w:rFonts w:hint="eastAsia"/>
          <w:color w:val="auto"/>
        </w:rPr>
        <w:t>面阵传感器的信号读出方法</w:t>
      </w:r>
      <w:r>
        <w:rPr>
          <w:rFonts w:hint="eastAsia"/>
          <w:color w:val="auto"/>
          <w:lang w:val="en-US" w:eastAsia="zh-CN"/>
        </w:rPr>
        <w:t>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S1，配置模块根据预设的配置条件生成使能信号，并将使能信号发送至驱动模块。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在本实施例中，配置模块可以从主控器或图像处理算法中获取到对图像的感兴趣区域的参数，如通过目标识别或特征光谱识别的方式来获取到感兴趣区域的位置坐标，然后根据像素模块中像素单元与位置左边的对应关系，确定哪些像素单元需要读出，哪些不需要读出，进而生成使能信号（一般为数字信号），并将使能信号发生至驱动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S2，驱动模块根据使能信号生成选通信号，并将选通信号发送至像素模块。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具体的，在本实施例中，所述驱动模块包括多个选通单元，每一所述选通单元均与一行或一列像素单元相连，所述选通单元包括D触发器、取反器、与非门和移位锁存器。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若选通单元接收到的使能信号有效，则所述驱动模块的时钟信号依次经过所述D触发器和所述移位锁存器后输出选通信号，此时选通信号也为有效；</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若选通单元接收到的使能信号无效，则所述取反器对所述使能信号进行取反后输入至所述与非门，所述与非门的另一输入端输入所述驱动模块的时钟信号，所述与非门输出选通信号，且所述时钟信号不经过所述移位锁存器，如此，经过逻辑处理，使得输出的选通信号无效。</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S3，像素模块根据选通信号确认读出的像素单元。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在本实施例中，若选通单元输出的选通信号有效，则与之对应的行像素单元整行确认读出或列像素单元整列确认读出；若选通单元输出的选通信号无效，则与之对应的行像素单元整行确认不读出或列像素单元整列确认不读出。</w:t>
      </w:r>
    </w:p>
    <w:p>
      <w:pPr>
        <w:spacing w:line="480" w:lineRule="exact"/>
        <w:ind w:firstLine="560"/>
        <w:rPr>
          <w:rFonts w:hint="default"/>
          <w:color w:val="auto"/>
          <w:lang w:val="en-US" w:eastAsia="zh-CN"/>
        </w:rPr>
      </w:pPr>
      <w:r>
        <w:rPr>
          <w:rFonts w:hint="eastAsia"/>
          <w:color w:val="auto"/>
          <w:lang w:val="en-US" w:eastAsia="zh-CN"/>
        </w:rPr>
        <w:t>S4，输出确认读出的像素单元上的模拟信号。</w:t>
      </w:r>
    </w:p>
    <w:p>
      <w:pPr>
        <w:spacing w:line="480" w:lineRule="exact"/>
        <w:ind w:firstLine="560"/>
        <w:rPr>
          <w:rFonts w:hint="eastAsia"/>
          <w:color w:val="auto"/>
          <w:lang w:val="en-US" w:eastAsia="zh-CN"/>
        </w:rPr>
      </w:pPr>
      <w:r>
        <w:rPr>
          <w:rFonts w:hint="eastAsia"/>
          <w:color w:val="auto"/>
          <w:lang w:val="en-US" w:eastAsia="zh-CN"/>
        </w:rPr>
        <w:t>如此，便可以将不需要读出（不感兴趣）的行或列的像素单元不读出，从而提高了图像的处理效率。</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rPr>
          <w:rFonts w:hint="eastAsia"/>
          <w:color w:val="auto"/>
          <w:lang w:val="en-US" w:eastAsia="zh-CN"/>
        </w:rPr>
        <w:t>较佳的，在本实施例中，当所述</w:t>
      </w:r>
      <w:r>
        <w:rPr>
          <w:rFonts w:hint="eastAsia"/>
          <w:color w:val="auto"/>
        </w:rPr>
        <w:t>面阵传感器</w:t>
      </w:r>
      <w:r>
        <w:rPr>
          <w:rFonts w:hint="eastAsia"/>
          <w:color w:val="auto"/>
          <w:lang w:val="en-US" w:eastAsia="zh-CN"/>
        </w:rPr>
        <w:t>还包括模数转换模块和数据处理模块；所述</w:t>
      </w:r>
      <w:r>
        <w:rPr>
          <w:rFonts w:hint="eastAsia"/>
          <w:color w:val="auto"/>
        </w:rPr>
        <w:t>面阵传感器的信号读出方法</w:t>
      </w:r>
      <w:r>
        <w:rPr>
          <w:rFonts w:hint="eastAsia"/>
          <w:color w:val="auto"/>
          <w:lang w:val="en-US" w:eastAsia="zh-CN"/>
        </w:rPr>
        <w:t>还包括：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S5，模数转换模块将像素单元输出的模拟信号转换为数字信号。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具体的，在本实施例中，模数转换模块包括多个由计数器和比较器构成的模数转换单元，每一模数转换单元与一列像素单元或一行像素单元相连，以对读出的像素单元的模拟信号进行转换形成数字信号。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S6，数据处理模块对数字信号进行处理，并输出处理后的结果。</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较佳的，在本实施例中，所述</w:t>
      </w:r>
      <w:r>
        <w:rPr>
          <w:rFonts w:hint="eastAsia"/>
          <w:color w:val="auto"/>
        </w:rPr>
        <w:t>面阵传感器</w:t>
      </w:r>
      <w:r>
        <w:rPr>
          <w:rFonts w:hint="eastAsia"/>
          <w:color w:val="auto"/>
          <w:lang w:val="en-US" w:eastAsia="zh-CN"/>
        </w:rPr>
        <w:t>还包括输出驱动模块；所述</w:t>
      </w:r>
      <w:r>
        <w:rPr>
          <w:rFonts w:hint="eastAsia"/>
          <w:color w:val="auto"/>
        </w:rPr>
        <w:t>面阵传感器的信号读出方法</w:t>
      </w:r>
      <w:r>
        <w:rPr>
          <w:rFonts w:hint="eastAsia"/>
          <w:color w:val="auto"/>
          <w:lang w:val="en-US" w:eastAsia="zh-CN"/>
        </w:rPr>
        <w:t>还包括：输出驱动模块控制所述数据处理模块对处理后的结果的输出。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输出驱动模块也接收配置模块生成的使能信号，该使能信号和驱动模块接收的使能信号分别控制像素模块中行像素单元和列像素单元的读出。在一具体实施例中，输出驱动模块包含多个选通单元，每一选通单元与一模数转换单元相连。如此，通过输出驱动模块，能够使得对不感兴趣的输出列或行上的像素单元的信号不进行处理并输出，即，使得最终输出的结果中包含有至少一个不感兴趣的窗口，提高了图像处理效率。</w:t>
      </w:r>
    </w:p>
    <w:p>
      <w:pPr>
        <w:spacing w:line="480" w:lineRule="exact"/>
        <w:ind w:firstLine="560"/>
        <w:rPr>
          <w:color w:val="auto"/>
        </w:rPr>
      </w:pPr>
      <w:r>
        <w:rPr>
          <w:color w:val="auto"/>
        </w:rPr>
        <w:t>需要说明的是，本说明书中各个实施例采用递进的方式描述，每个实施例重点说明的都是与其他实施例的不同之处，各个实施例之间相同相似部分互相参见即可，此外，各个实施例之间不同的部分也可互相组合使用，本发明对此不作限定。</w:t>
      </w:r>
    </w:p>
    <w:p>
      <w:pPr>
        <w:spacing w:line="480" w:lineRule="exact"/>
        <w:ind w:firstLine="560"/>
        <w:rPr>
          <w:color w:val="auto"/>
        </w:rPr>
      </w:pPr>
      <w:r>
        <w:rPr>
          <w:rFonts w:hint="eastAsia"/>
          <w:lang w:val="en-US" w:eastAsia="zh-CN"/>
        </w:rPr>
        <w:t>本实施例提供的</w:t>
      </w:r>
      <w:r>
        <w:rPr>
          <w:rFonts w:hint="eastAsia"/>
          <w:color w:val="auto"/>
        </w:rPr>
        <w:t>面阵传感器</w:t>
      </w:r>
      <w:r>
        <w:rPr>
          <w:rFonts w:hint="eastAsia"/>
          <w:color w:val="auto"/>
          <w:lang w:val="en-US" w:eastAsia="zh-CN"/>
        </w:rPr>
        <w:t>及其</w:t>
      </w:r>
      <w:r>
        <w:rPr>
          <w:rFonts w:hint="eastAsia"/>
          <w:color w:val="auto"/>
        </w:rPr>
        <w:t>信号读出方法</w:t>
      </w:r>
      <w:r>
        <w:rPr>
          <w:rFonts w:hint="eastAsia"/>
          <w:color w:val="auto"/>
          <w:lang w:val="en-US" w:eastAsia="zh-CN"/>
        </w:rPr>
        <w:t>，包括：像素模块，包括多个呈阵列排布的像素单元；驱动模块，用于利用输出的选通信号控制所述像素模块中所述像素单元的读出；配置模块，用于根据预设的配置条件发送使能信号至所述驱动模块，以控制所述驱动模块选择读出的像素单元。</w:t>
      </w:r>
      <w:r>
        <w:rPr>
          <w:rFonts w:hint="eastAsia"/>
          <w:lang w:val="en-US" w:eastAsia="zh-CN"/>
        </w:rPr>
        <w:t>通过配置模块根据配置条件发送使能信号，并通过驱动模块根据使能信号生成选通信号来控制像素单元的读出，使得无需读出的像素单元不会输出模拟信号，即能够只对感兴趣区域的像素单元的模拟信号进行读出，提高了图像处理效率，进而能够满足图像处理需求，解决了</w:t>
      </w:r>
      <w:r>
        <w:rPr>
          <w:rFonts w:hint="eastAsia"/>
          <w:color w:val="auto"/>
          <w:lang w:val="en-US" w:eastAsia="zh-CN"/>
        </w:rPr>
        <w:t>现有面阵传感器无法满足图像</w:t>
      </w:r>
      <w:ins w:id="61" w:author="Doris" w:date="2024-03-18T08:58:26Z">
        <w:r>
          <w:rPr>
            <w:rFonts w:hint="eastAsia"/>
            <w:color w:val="auto"/>
            <w:lang w:val="en-US" w:eastAsia="zh-CN"/>
          </w:rPr>
          <w:t>高速</w:t>
        </w:r>
      </w:ins>
      <w:bookmarkStart w:id="0" w:name="_GoBack"/>
      <w:bookmarkEnd w:id="0"/>
      <w:r>
        <w:rPr>
          <w:rFonts w:hint="eastAsia"/>
          <w:color w:val="auto"/>
          <w:lang w:val="en-US" w:eastAsia="zh-CN"/>
        </w:rPr>
        <w:t>处理需求</w:t>
      </w:r>
      <w:r>
        <w:rPr>
          <w:rFonts w:hint="eastAsia"/>
          <w:lang w:val="en-US" w:eastAsia="zh-CN"/>
        </w:rPr>
        <w:t>的问题。</w:t>
      </w:r>
    </w:p>
    <w:p>
      <w:pPr>
        <w:spacing w:line="480" w:lineRule="exact"/>
        <w:ind w:firstLine="555"/>
        <w:rPr>
          <w:color w:val="auto"/>
          <w:szCs w:val="32"/>
        </w:rPr>
      </w:pPr>
      <w:r>
        <w:rPr>
          <w:color w:val="auto"/>
          <w:szCs w:val="32"/>
        </w:rPr>
        <w:t>上述描述仅是对本发明较佳实施例的描述，并非对本发明范围的任何限定，本发明领域的普通技术人员根据上述揭示内容做的任何变更、修饰，均属于权利要求书的保护范围。</w:t>
      </w:r>
    </w:p>
    <w:p>
      <w:pPr>
        <w:spacing w:line="480" w:lineRule="exact"/>
        <w:ind w:firstLine="555"/>
        <w:rPr>
          <w:color w:val="auto"/>
          <w:szCs w:val="32"/>
        </w:rPr>
        <w:sectPr>
          <w:headerReference r:id="rId19" w:type="first"/>
          <w:footerReference r:id="rId22" w:type="first"/>
          <w:headerReference r:id="rId17" w:type="default"/>
          <w:footerReference r:id="rId20" w:type="default"/>
          <w:headerReference r:id="rId18" w:type="even"/>
          <w:footerReference r:id="rId21" w:type="even"/>
          <w:pgSz w:w="11906" w:h="16838"/>
          <w:pgMar w:top="1418" w:right="851" w:bottom="1048" w:left="1418" w:header="851" w:footer="992" w:gutter="0"/>
          <w:lnNumType w:countBy="5"/>
          <w:pgNumType w:start="1"/>
          <w:cols w:space="720" w:num="1"/>
          <w:docGrid w:linePitch="312" w:charSpace="0"/>
        </w:sectPr>
      </w:pPr>
    </w:p>
    <w:p>
      <w:pPr>
        <w:pStyle w:val="2"/>
        <w:rPr>
          <w:rFonts w:ascii="Times New Roman" w:hAnsi="Times New Roman"/>
          <w:color w:val="auto"/>
        </w:rPr>
      </w:pPr>
      <w:r>
        <w:rPr>
          <w:rFonts w:ascii="Times New Roman" w:hAnsi="Times New Roman"/>
          <w:color w:val="auto"/>
        </w:rPr>
        <w:t>说  明  书  附  图</w:t>
      </w:r>
    </w:p>
    <w:p>
      <w:pPr>
        <w:spacing w:before="120"/>
        <w:jc w:val="center"/>
        <w:rPr>
          <w:color w:val="auto"/>
        </w:rPr>
      </w:pPr>
      <w:r>
        <w:rPr>
          <w:color w:val="auto"/>
        </w:rPr>
        <w:object>
          <v:shape id="_x0000_i1026" o:spt="75" type="#_x0000_t75" style="height:196.25pt;width:429.85pt;" o:ole="t" filled="f" o:preferrelative="t" stroked="f" coordsize="21600,21600">
            <v:path/>
            <v:fill on="f" focussize="0,0"/>
            <v:stroke on="f"/>
            <v:imagedata r:id="rId27" o:title=""/>
            <o:lock v:ext="edit" aspectratio="f"/>
            <w10:wrap type="none"/>
            <w10:anchorlock/>
          </v:shape>
          <o:OLEObject Type="Embed" ProgID="Visio.Drawing.15" ShapeID="_x0000_i1026" DrawAspect="Content" ObjectID="_1468075726" r:id="rId26">
            <o:LockedField>false</o:LockedField>
          </o:OLEObject>
        </w:object>
      </w:r>
    </w:p>
    <w:p>
      <w:pPr>
        <w:spacing w:before="120"/>
        <w:jc w:val="center"/>
        <w:rPr>
          <w:color w:val="auto"/>
        </w:rPr>
      </w:pPr>
      <w:r>
        <w:rPr>
          <w:color w:val="auto"/>
        </w:rPr>
        <w:t>图1</w:t>
      </w:r>
    </w:p>
    <w:p>
      <w:pPr>
        <w:spacing w:before="120"/>
        <w:jc w:val="center"/>
        <w:rPr>
          <w:color w:val="auto"/>
        </w:rPr>
      </w:pPr>
    </w:p>
    <w:p>
      <w:pPr>
        <w:spacing w:before="120"/>
        <w:jc w:val="center"/>
        <w:rPr>
          <w:color w:val="auto"/>
        </w:rPr>
      </w:pPr>
      <w:r>
        <w:object>
          <v:shape id="_x0000_i1027" o:spt="75" type="#_x0000_t75" style="height:383.1pt;width:465.05pt;" o:ole="t" filled="f" o:preferrelative="t" stroked="f" coordsize="21600,21600">
            <v:path/>
            <v:fill on="f" focussize="0,0"/>
            <v:stroke on="f"/>
            <v:imagedata r:id="rId29" o:title=""/>
            <o:lock v:ext="edit" aspectratio="t"/>
            <w10:wrap type="none"/>
            <w10:anchorlock/>
          </v:shape>
          <o:OLEObject Type="Embed" ProgID="Visio.Drawing.15" ShapeID="_x0000_i1027" DrawAspect="Content" ObjectID="_1468075727" r:id="rId28">
            <o:LockedField>false</o:LockedField>
          </o:OLEObject>
        </w:object>
      </w:r>
    </w:p>
    <w:p>
      <w:pPr>
        <w:spacing w:before="120"/>
        <w:jc w:val="center"/>
        <w:rPr>
          <w:color w:val="auto"/>
        </w:rPr>
      </w:pPr>
      <w:r>
        <w:rPr>
          <w:color w:val="auto"/>
        </w:rPr>
        <w:t>图2</w:t>
      </w:r>
    </w:p>
    <w:p>
      <w:pPr>
        <w:spacing w:before="120"/>
        <w:jc w:val="center"/>
        <w:rPr>
          <w:color w:val="auto"/>
        </w:rPr>
      </w:pPr>
    </w:p>
    <w:p>
      <w:pPr>
        <w:spacing w:before="120"/>
        <w:jc w:val="center"/>
        <w:rPr>
          <w:color w:val="auto"/>
        </w:rPr>
      </w:pPr>
      <w:r>
        <w:rPr>
          <w:color w:val="auto"/>
        </w:rPr>
        <w:object>
          <v:shape id="_x0000_i1028" o:spt="75" type="#_x0000_t75" style="height:392.95pt;width:358.95pt;" o:ole="t" filled="f" o:preferrelative="t" stroked="f" coordsize="21600,21600">
            <v:path/>
            <v:fill on="f" focussize="0,0"/>
            <v:stroke on="f"/>
            <v:imagedata r:id="rId31" o:title=""/>
            <o:lock v:ext="edit" aspectratio="f"/>
            <w10:wrap type="none"/>
            <w10:anchorlock/>
          </v:shape>
          <o:OLEObject Type="Embed" ProgID="Visio.Drawing.15" ShapeID="_x0000_i1028" DrawAspect="Content" ObjectID="_1468075728" r:id="rId30">
            <o:LockedField>false</o:LockedField>
          </o:OLEObject>
        </w:object>
      </w:r>
    </w:p>
    <w:p>
      <w:pPr>
        <w:spacing w:before="120"/>
        <w:jc w:val="center"/>
        <w:rPr>
          <w:color w:val="auto"/>
        </w:rPr>
      </w:pPr>
      <w:r>
        <w:rPr>
          <w:color w:val="auto"/>
        </w:rPr>
        <w:t>图3</w:t>
      </w:r>
    </w:p>
    <w:p>
      <w:pPr>
        <w:spacing w:before="120"/>
        <w:jc w:val="center"/>
        <w:rPr>
          <w:color w:val="auto"/>
        </w:rPr>
      </w:pPr>
    </w:p>
    <w:p>
      <w:pPr>
        <w:spacing w:before="120"/>
        <w:jc w:val="center"/>
        <w:rPr>
          <w:color w:val="auto"/>
        </w:rPr>
      </w:pPr>
      <w:r>
        <w:rPr>
          <w:color w:val="auto"/>
        </w:rPr>
        <w:object>
          <v:shape id="_x0000_i1029" o:spt="75" type="#_x0000_t75" style="height:111.75pt;width:448.5pt;" o:ole="t" filled="f" o:preferrelative="t" stroked="f" coordsize="21600,21600">
            <v:path/>
            <v:fill on="f" focussize="0,0"/>
            <v:stroke on="f"/>
            <v:imagedata r:id="rId33" o:title=""/>
            <o:lock v:ext="edit" aspectratio="f"/>
            <w10:wrap type="none"/>
            <w10:anchorlock/>
          </v:shape>
          <o:OLEObject Type="Embed" ProgID="Visio.Drawing.15" ShapeID="_x0000_i1029" DrawAspect="Content" ObjectID="_1468075729" r:id="rId32">
            <o:LockedField>false</o:LockedField>
          </o:OLEObject>
        </w:object>
      </w:r>
    </w:p>
    <w:p>
      <w:pPr>
        <w:spacing w:before="120"/>
        <w:jc w:val="center"/>
        <w:rPr>
          <w:rFonts w:hint="eastAsia"/>
          <w:color w:val="auto"/>
          <w:lang w:val="en-US" w:eastAsia="zh-CN"/>
        </w:rPr>
      </w:pPr>
      <w:r>
        <w:rPr>
          <w:rFonts w:hint="eastAsia"/>
          <w:color w:val="auto"/>
          <w:lang w:val="en-US" w:eastAsia="zh-CN"/>
        </w:rPr>
        <w:t>图4</w:t>
      </w:r>
    </w:p>
    <w:p>
      <w:pPr>
        <w:spacing w:before="120"/>
        <w:jc w:val="center"/>
        <w:rPr>
          <w:rFonts w:hint="eastAsia"/>
          <w:color w:val="auto"/>
          <w:lang w:val="en-US" w:eastAsia="zh-CN"/>
        </w:rPr>
      </w:pPr>
    </w:p>
    <w:p>
      <w:pPr>
        <w:spacing w:before="120"/>
        <w:jc w:val="center"/>
        <w:rPr>
          <w:rFonts w:hint="eastAsia"/>
          <w:color w:val="auto"/>
          <w:lang w:val="en-US" w:eastAsia="zh-CN"/>
        </w:rPr>
      </w:pPr>
      <w:r>
        <w:rPr>
          <w:rFonts w:hint="eastAsia"/>
          <w:color w:val="auto"/>
          <w:lang w:val="en-US" w:eastAsia="zh-CN"/>
        </w:rPr>
        <w:object>
          <v:shape id="_x0000_i1030" o:spt="75" type="#_x0000_t75" style="height:323.1pt;width:379.05pt;" o:ole="t" filled="f" o:preferrelative="t" stroked="f" coordsize="21600,21600">
            <v:path/>
            <v:fill on="f" focussize="0,0"/>
            <v:stroke on="f"/>
            <v:imagedata r:id="rId35" o:title=""/>
            <o:lock v:ext="edit" aspectratio="f"/>
            <w10:wrap type="none"/>
            <w10:anchorlock/>
          </v:shape>
          <o:OLEObject Type="Embed" ProgID="Visio.Drawing.15" ShapeID="_x0000_i1030" DrawAspect="Content" ObjectID="_1468075730" r:id="rId34">
            <o:LockedField>false</o:LockedField>
          </o:OLEObject>
        </w:object>
      </w:r>
    </w:p>
    <w:p>
      <w:pPr>
        <w:spacing w:before="120"/>
        <w:jc w:val="center"/>
        <w:rPr>
          <w:rFonts w:hint="eastAsia"/>
          <w:color w:val="auto"/>
          <w:lang w:val="en-US" w:eastAsia="zh-CN"/>
        </w:rPr>
      </w:pPr>
      <w:r>
        <w:rPr>
          <w:rFonts w:hint="eastAsia"/>
          <w:color w:val="auto"/>
          <w:lang w:val="en-US" w:eastAsia="zh-CN"/>
        </w:rPr>
        <w:t>图5</w:t>
      </w:r>
    </w:p>
    <w:p>
      <w:pPr>
        <w:spacing w:before="120"/>
        <w:jc w:val="center"/>
        <w:rPr>
          <w:rFonts w:hint="eastAsia"/>
          <w:color w:val="auto"/>
          <w:lang w:val="en-US" w:eastAsia="zh-CN"/>
        </w:rPr>
      </w:pPr>
    </w:p>
    <w:p>
      <w:pPr>
        <w:spacing w:before="120"/>
        <w:jc w:val="center"/>
        <w:rPr>
          <w:rFonts w:hint="eastAsia"/>
          <w:color w:val="auto"/>
          <w:lang w:val="en-US" w:eastAsia="zh-CN"/>
        </w:rPr>
      </w:pPr>
      <w:r>
        <w:rPr>
          <w:rFonts w:hint="eastAsia"/>
          <w:color w:val="auto"/>
          <w:lang w:val="en-US" w:eastAsia="zh-CN"/>
        </w:rPr>
        <w:object>
          <v:shape id="_x0000_i1031" o:spt="75" type="#_x0000_t75" style="height:192pt;width:319.5pt;" o:ole="t" filled="f" o:preferrelative="t" stroked="f" coordsize="21600,21600">
            <v:path/>
            <v:fill on="f" focussize="0,0"/>
            <v:stroke on="f"/>
            <v:imagedata r:id="rId37" o:title=""/>
            <o:lock v:ext="edit" aspectratio="f"/>
            <w10:wrap type="none"/>
            <w10:anchorlock/>
          </v:shape>
          <o:OLEObject Type="Embed" ProgID="Visio.Drawing.15" ShapeID="_x0000_i1031" DrawAspect="Content" ObjectID="_1468075731" r:id="rId36">
            <o:LockedField>false</o:LockedField>
          </o:OLEObject>
        </w:object>
      </w:r>
    </w:p>
    <w:p>
      <w:pPr>
        <w:spacing w:before="120"/>
        <w:jc w:val="center"/>
        <w:rPr>
          <w:rFonts w:hint="default"/>
          <w:color w:val="auto"/>
          <w:lang w:val="en-US" w:eastAsia="zh-CN"/>
        </w:rPr>
      </w:pPr>
      <w:r>
        <w:rPr>
          <w:rFonts w:hint="eastAsia"/>
          <w:color w:val="auto"/>
          <w:lang w:val="en-US" w:eastAsia="zh-CN"/>
        </w:rPr>
        <w:t>图6</w:t>
      </w:r>
    </w:p>
    <w:sectPr>
      <w:pgSz w:w="11906" w:h="16838"/>
      <w:pgMar w:top="1418" w:right="851" w:bottom="1048" w:left="1418" w:header="851" w:footer="992"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冬青黑体简体中文 W6">
    <w:altName w:val="微软雅黑"/>
    <w:panose1 w:val="00000000000000000000"/>
    <w:charset w:val="86"/>
    <w:family w:val="swiss"/>
    <w:pitch w:val="default"/>
    <w:sig w:usb0="00000000" w:usb1="00000000" w:usb2="00000016" w:usb3="00000000" w:csb0="00040007" w:csb1="00000000"/>
  </w:font>
  <w:font w:name="楷体_GB2312">
    <w:altName w:val="楷体"/>
    <w:panose1 w:val="02010609030101010101"/>
    <w:charset w:val="86"/>
    <w:family w:val="modern"/>
    <w:pitch w:val="default"/>
    <w:sig w:usb0="00000000" w:usb1="00000000" w:usb2="00000000" w:usb3="00000000" w:csb0="00040000" w:csb1="00000000"/>
  </w:font>
  <w:font w:name="Mangal">
    <w:altName w:val="AMGDT"/>
    <w:panose1 w:val="00000400000000000000"/>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55245" cy="130810"/>
              <wp:effectExtent l="0" t="0" r="0" b="0"/>
              <wp:wrapSquare wrapText="largest"/>
              <wp:docPr id="3" name="Text Box 1"/>
              <wp:cNvGraphicFramePr/>
              <a:graphic xmlns:a="http://schemas.openxmlformats.org/drawingml/2006/main">
                <a:graphicData uri="http://schemas.microsoft.com/office/word/2010/wordprocessingShape">
                  <wps:wsp>
                    <wps:cNvSpPr txBox="1">
                      <a:spLocks noChangeArrowheads="1"/>
                    </wps:cNvSpPr>
                    <wps:spPr bwMode="auto">
                      <a:xfrm>
                        <a:off x="0" y="0"/>
                        <a:ext cx="55245" cy="130810"/>
                      </a:xfrm>
                      <a:prstGeom prst="rect">
                        <a:avLst/>
                      </a:prstGeom>
                      <a:solidFill>
                        <a:srgbClr val="FFFFFF">
                          <a:alpha val="0"/>
                        </a:srgbClr>
                      </a:solidFill>
                      <a:ln>
                        <a:noFill/>
                      </a:ln>
                    </wps:spPr>
                    <wps:txbx>
                      <w:txbxContent>
                        <w:p>
                          <w:pPr>
                            <w:pStyle w:val="9"/>
                            <w:jc w:val="center"/>
                          </w:pP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top:0.05pt;height:10.3pt;width:4.3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4lT0tEAAAACAQAADwAAAAAA&#10;AAABACAAAAAiAAAAZHJzL2Rvd25yZXYueG1sUEsBAhQAFAAAAAgAh07iQDFLVv8aAgAASAQAAA4A&#10;AAAAAAAAAQAgAAAAIAEAAGRycy9lMm9Eb2MueG1sUEsFBgAAAAAGAAYAWQEAAKwFAAAAAA==&#10;">
              <v:fill on="t" opacity="0f" focussize="0,0"/>
              <v:stroke on="f"/>
              <v:imagedata o:title=""/>
              <o:lock v:ext="edit" aspectratio="f"/>
              <v:textbox inset="0mm,0mm,0mm,0mm">
                <w:txbxContent>
                  <w:p>
                    <w:pPr>
                      <w:pStyle w:val="9"/>
                      <w:jc w:val="center"/>
                    </w:pP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p>
                </w:txbxContent>
              </v:textbox>
              <w10:wrap type="square" side="largest"/>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0" distR="0" simplePos="0" relativeHeight="251660288" behindDoc="0" locked="0" layoutInCell="1" allowOverlap="1">
              <wp:simplePos x="0" y="0"/>
              <wp:positionH relativeFrom="margin">
                <wp:align>center</wp:align>
              </wp:positionH>
              <wp:positionV relativeFrom="paragraph">
                <wp:posOffset>635</wp:posOffset>
              </wp:positionV>
              <wp:extent cx="55245" cy="130810"/>
              <wp:effectExtent l="0" t="0" r="0" b="0"/>
              <wp:wrapSquare wrapText="largest"/>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245" cy="130810"/>
                      </a:xfrm>
                      <a:prstGeom prst="rect">
                        <a:avLst/>
                      </a:prstGeom>
                      <a:solidFill>
                        <a:srgbClr val="FFFFFF">
                          <a:alpha val="0"/>
                        </a:srgbClr>
                      </a:solidFill>
                      <a:ln>
                        <a:noFill/>
                      </a:ln>
                    </wps:spPr>
                    <wps:txbx>
                      <w:txbxContent>
                        <w:p>
                          <w:pPr>
                            <w:pStyle w:val="9"/>
                            <w:jc w:val="center"/>
                          </w:pP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top:0.05pt;height:10.3pt;width:4.35pt;mso-position-horizontal:center;mso-position-horizontal-relative:margin;mso-wrap-distance-bottom:0pt;mso-wrap-distance-left:0pt;mso-wrap-distance-right:0pt;mso-wrap-distance-top:0pt;z-index:251660288;mso-width-relative:page;mso-height-relative:page;" fillcolor="#FFFFFF" filled="t" stroked="f" coordsize="21600,21600" o:gfxdata="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uJU9LRAAAAAgEAAA8AAAAA&#10;AAAAAQAgAAAAIgAAAGRycy9kb3ducmV2LnhtbFBLAQIUABQAAAAIAIdO4kDkh8JwGwIAAEgEAAAO&#10;AAAAAAAAAAEAIAAAACABAABkcnMvZTJvRG9jLnhtbFBLBQYAAAAABgAGAFkBAACtBQAAAAA=&#10;">
              <v:fill on="t" opacity="0f" focussize="0,0"/>
              <v:stroke on="f"/>
              <v:imagedata o:title=""/>
              <o:lock v:ext="edit" aspectratio="f"/>
              <v:textbox inset="0mm,0mm,0mm,0mm">
                <w:txbxContent>
                  <w:p>
                    <w:pPr>
                      <w:pStyle w:val="9"/>
                      <w:jc w:val="center"/>
                    </w:pP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p>
                </w:txbxContent>
              </v:textbox>
              <w10:wrap type="square" side="largest"/>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Style w:val="16"/>
      </w:rPr>
      <w:fldChar w:fldCharType="begin"/>
    </w:r>
    <w:r>
      <w:rPr>
        <w:rStyle w:val="16"/>
      </w:rPr>
      <w:instrText xml:space="preserve"> PAGE </w:instrText>
    </w:r>
    <w:r>
      <w:rPr>
        <w:rStyle w:val="16"/>
      </w:rPr>
      <w:fldChar w:fldCharType="separate"/>
    </w:r>
    <w:r>
      <w:rPr>
        <w:rStyle w:val="16"/>
      </w:rPr>
      <w:t>4</w:t>
    </w:r>
    <w:r>
      <w:rPr>
        <w:rStyle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Style w:val="16"/>
      </w:rPr>
      <w:fldChar w:fldCharType="begin"/>
    </w:r>
    <w:r>
      <w:rPr>
        <w:rStyle w:val="16"/>
      </w:rPr>
      <w:instrText xml:space="preserve"> PAGE </w:instrText>
    </w:r>
    <w:r>
      <w:rPr>
        <w:rStyle w:val="16"/>
      </w:rPr>
      <w:fldChar w:fldCharType="separate"/>
    </w:r>
    <w:r>
      <w:rPr>
        <w:rStyle w:val="16"/>
      </w:rPr>
      <w:t>15</w:t>
    </w:r>
    <w:r>
      <w:rPr>
        <w:rStyle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oris">
    <w15:presenceInfo w15:providerId="None" w15:userId="Do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1"/>
  <w:documentProtection w:enforcement="0"/>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YzYjY3OGFmYzJiMGE5OGU4ZjNjOTJhZGQ2NjZjNjAifQ=="/>
  </w:docVars>
  <w:rsids>
    <w:rsidRoot w:val="00363B4E"/>
    <w:rsid w:val="00000342"/>
    <w:rsid w:val="00000583"/>
    <w:rsid w:val="000006F8"/>
    <w:rsid w:val="000008BB"/>
    <w:rsid w:val="00001058"/>
    <w:rsid w:val="000016FC"/>
    <w:rsid w:val="00001D3C"/>
    <w:rsid w:val="000025D1"/>
    <w:rsid w:val="00002DD5"/>
    <w:rsid w:val="00003259"/>
    <w:rsid w:val="00003509"/>
    <w:rsid w:val="00003565"/>
    <w:rsid w:val="000035F7"/>
    <w:rsid w:val="00004418"/>
    <w:rsid w:val="000044DF"/>
    <w:rsid w:val="000046B2"/>
    <w:rsid w:val="00004862"/>
    <w:rsid w:val="00004AA1"/>
    <w:rsid w:val="00004C71"/>
    <w:rsid w:val="00004CB5"/>
    <w:rsid w:val="00004E08"/>
    <w:rsid w:val="0000574F"/>
    <w:rsid w:val="00005EC3"/>
    <w:rsid w:val="0000652E"/>
    <w:rsid w:val="000065E2"/>
    <w:rsid w:val="00006BE5"/>
    <w:rsid w:val="0000795C"/>
    <w:rsid w:val="00007ADF"/>
    <w:rsid w:val="00007CB5"/>
    <w:rsid w:val="00007FE3"/>
    <w:rsid w:val="00010BC0"/>
    <w:rsid w:val="0001204D"/>
    <w:rsid w:val="0001218E"/>
    <w:rsid w:val="0001225F"/>
    <w:rsid w:val="000122B6"/>
    <w:rsid w:val="00012BC8"/>
    <w:rsid w:val="000133A5"/>
    <w:rsid w:val="00013648"/>
    <w:rsid w:val="00013977"/>
    <w:rsid w:val="00013EF0"/>
    <w:rsid w:val="00014334"/>
    <w:rsid w:val="000143A7"/>
    <w:rsid w:val="000144AC"/>
    <w:rsid w:val="00014EF3"/>
    <w:rsid w:val="00014F9C"/>
    <w:rsid w:val="00015291"/>
    <w:rsid w:val="000152C2"/>
    <w:rsid w:val="00015A54"/>
    <w:rsid w:val="00015C79"/>
    <w:rsid w:val="000161CE"/>
    <w:rsid w:val="000162FF"/>
    <w:rsid w:val="000166E3"/>
    <w:rsid w:val="000169FB"/>
    <w:rsid w:val="000171B0"/>
    <w:rsid w:val="0001748E"/>
    <w:rsid w:val="00017854"/>
    <w:rsid w:val="00017F15"/>
    <w:rsid w:val="000202A6"/>
    <w:rsid w:val="000205BD"/>
    <w:rsid w:val="00020765"/>
    <w:rsid w:val="0002153F"/>
    <w:rsid w:val="000219F8"/>
    <w:rsid w:val="00022112"/>
    <w:rsid w:val="000221EB"/>
    <w:rsid w:val="00022500"/>
    <w:rsid w:val="00022729"/>
    <w:rsid w:val="00022A2C"/>
    <w:rsid w:val="00023383"/>
    <w:rsid w:val="000235DD"/>
    <w:rsid w:val="000236B1"/>
    <w:rsid w:val="00024450"/>
    <w:rsid w:val="000247E6"/>
    <w:rsid w:val="00024A05"/>
    <w:rsid w:val="00024BF6"/>
    <w:rsid w:val="00024FFB"/>
    <w:rsid w:val="0002513F"/>
    <w:rsid w:val="000254E5"/>
    <w:rsid w:val="00025FFD"/>
    <w:rsid w:val="00026134"/>
    <w:rsid w:val="000262AD"/>
    <w:rsid w:val="00026371"/>
    <w:rsid w:val="000267B7"/>
    <w:rsid w:val="000267C4"/>
    <w:rsid w:val="00026988"/>
    <w:rsid w:val="00026A47"/>
    <w:rsid w:val="00026AF1"/>
    <w:rsid w:val="00027110"/>
    <w:rsid w:val="0002760C"/>
    <w:rsid w:val="0002780D"/>
    <w:rsid w:val="00027C98"/>
    <w:rsid w:val="00027EC7"/>
    <w:rsid w:val="000304C1"/>
    <w:rsid w:val="0003062F"/>
    <w:rsid w:val="000310A6"/>
    <w:rsid w:val="00031A46"/>
    <w:rsid w:val="00031EEA"/>
    <w:rsid w:val="0003243B"/>
    <w:rsid w:val="00032469"/>
    <w:rsid w:val="00032B4F"/>
    <w:rsid w:val="00032BFE"/>
    <w:rsid w:val="00032C3E"/>
    <w:rsid w:val="000332BF"/>
    <w:rsid w:val="00033A5F"/>
    <w:rsid w:val="00033D56"/>
    <w:rsid w:val="000348BA"/>
    <w:rsid w:val="000348DB"/>
    <w:rsid w:val="00034B1F"/>
    <w:rsid w:val="00034B5F"/>
    <w:rsid w:val="00034F35"/>
    <w:rsid w:val="0003501B"/>
    <w:rsid w:val="00035182"/>
    <w:rsid w:val="00035966"/>
    <w:rsid w:val="0003652C"/>
    <w:rsid w:val="000371A3"/>
    <w:rsid w:val="0003768C"/>
    <w:rsid w:val="000376F5"/>
    <w:rsid w:val="00037C61"/>
    <w:rsid w:val="00037DD7"/>
    <w:rsid w:val="00040529"/>
    <w:rsid w:val="00040737"/>
    <w:rsid w:val="000409EA"/>
    <w:rsid w:val="00040B7B"/>
    <w:rsid w:val="00040D26"/>
    <w:rsid w:val="00040DBC"/>
    <w:rsid w:val="000411D0"/>
    <w:rsid w:val="00041253"/>
    <w:rsid w:val="0004129C"/>
    <w:rsid w:val="0004154E"/>
    <w:rsid w:val="0004207C"/>
    <w:rsid w:val="00042364"/>
    <w:rsid w:val="000424A0"/>
    <w:rsid w:val="00042656"/>
    <w:rsid w:val="0004267D"/>
    <w:rsid w:val="000426D1"/>
    <w:rsid w:val="000436FF"/>
    <w:rsid w:val="00043848"/>
    <w:rsid w:val="000439B4"/>
    <w:rsid w:val="00043F40"/>
    <w:rsid w:val="00043FA2"/>
    <w:rsid w:val="00044849"/>
    <w:rsid w:val="00044CE7"/>
    <w:rsid w:val="00044FF8"/>
    <w:rsid w:val="0004525C"/>
    <w:rsid w:val="000455A9"/>
    <w:rsid w:val="000456AF"/>
    <w:rsid w:val="00045700"/>
    <w:rsid w:val="00045BF9"/>
    <w:rsid w:val="00046502"/>
    <w:rsid w:val="00046AB0"/>
    <w:rsid w:val="00046C17"/>
    <w:rsid w:val="00046E87"/>
    <w:rsid w:val="00047092"/>
    <w:rsid w:val="0004773F"/>
    <w:rsid w:val="000477B0"/>
    <w:rsid w:val="00047C89"/>
    <w:rsid w:val="00047F9A"/>
    <w:rsid w:val="00050622"/>
    <w:rsid w:val="00050749"/>
    <w:rsid w:val="000510FF"/>
    <w:rsid w:val="00051159"/>
    <w:rsid w:val="00051524"/>
    <w:rsid w:val="00051607"/>
    <w:rsid w:val="000517D3"/>
    <w:rsid w:val="00051D82"/>
    <w:rsid w:val="0005219F"/>
    <w:rsid w:val="0005269C"/>
    <w:rsid w:val="0005285D"/>
    <w:rsid w:val="0005299A"/>
    <w:rsid w:val="00052AE0"/>
    <w:rsid w:val="00052DAC"/>
    <w:rsid w:val="000536EF"/>
    <w:rsid w:val="0005386D"/>
    <w:rsid w:val="00053AEC"/>
    <w:rsid w:val="0005437E"/>
    <w:rsid w:val="00054AB3"/>
    <w:rsid w:val="000551AB"/>
    <w:rsid w:val="000554E3"/>
    <w:rsid w:val="000555F0"/>
    <w:rsid w:val="000558D5"/>
    <w:rsid w:val="0005594B"/>
    <w:rsid w:val="00055976"/>
    <w:rsid w:val="00055DF7"/>
    <w:rsid w:val="00055FFC"/>
    <w:rsid w:val="00056375"/>
    <w:rsid w:val="00057205"/>
    <w:rsid w:val="000575D9"/>
    <w:rsid w:val="00057927"/>
    <w:rsid w:val="00057981"/>
    <w:rsid w:val="00057BF8"/>
    <w:rsid w:val="00057C49"/>
    <w:rsid w:val="00057E86"/>
    <w:rsid w:val="00060B8B"/>
    <w:rsid w:val="00061161"/>
    <w:rsid w:val="00061C31"/>
    <w:rsid w:val="00061D6D"/>
    <w:rsid w:val="00061D84"/>
    <w:rsid w:val="00061E05"/>
    <w:rsid w:val="0006243D"/>
    <w:rsid w:val="00062B80"/>
    <w:rsid w:val="00063217"/>
    <w:rsid w:val="00063314"/>
    <w:rsid w:val="00063590"/>
    <w:rsid w:val="00063594"/>
    <w:rsid w:val="00063FCD"/>
    <w:rsid w:val="000641B6"/>
    <w:rsid w:val="00064247"/>
    <w:rsid w:val="00064566"/>
    <w:rsid w:val="000650A0"/>
    <w:rsid w:val="000650B1"/>
    <w:rsid w:val="00065348"/>
    <w:rsid w:val="00065BBA"/>
    <w:rsid w:val="000662E9"/>
    <w:rsid w:val="000665CE"/>
    <w:rsid w:val="00066D3B"/>
    <w:rsid w:val="00067433"/>
    <w:rsid w:val="00067BB3"/>
    <w:rsid w:val="00067FC0"/>
    <w:rsid w:val="0007074E"/>
    <w:rsid w:val="000709A9"/>
    <w:rsid w:val="00070BE5"/>
    <w:rsid w:val="00070C0B"/>
    <w:rsid w:val="000710D8"/>
    <w:rsid w:val="0007160B"/>
    <w:rsid w:val="000727C0"/>
    <w:rsid w:val="000729BC"/>
    <w:rsid w:val="00072B5B"/>
    <w:rsid w:val="00073268"/>
    <w:rsid w:val="00073517"/>
    <w:rsid w:val="0007355F"/>
    <w:rsid w:val="000735C7"/>
    <w:rsid w:val="000737A9"/>
    <w:rsid w:val="000737B7"/>
    <w:rsid w:val="000738BF"/>
    <w:rsid w:val="00073A0D"/>
    <w:rsid w:val="00073C78"/>
    <w:rsid w:val="00073E04"/>
    <w:rsid w:val="00073FD4"/>
    <w:rsid w:val="0007410B"/>
    <w:rsid w:val="00074941"/>
    <w:rsid w:val="00074ACF"/>
    <w:rsid w:val="00074B7E"/>
    <w:rsid w:val="00074DD6"/>
    <w:rsid w:val="00074E7A"/>
    <w:rsid w:val="000758A8"/>
    <w:rsid w:val="00076565"/>
    <w:rsid w:val="000765A5"/>
    <w:rsid w:val="00076867"/>
    <w:rsid w:val="0007724C"/>
    <w:rsid w:val="000775DF"/>
    <w:rsid w:val="00080244"/>
    <w:rsid w:val="0008057C"/>
    <w:rsid w:val="000809EA"/>
    <w:rsid w:val="00080F6C"/>
    <w:rsid w:val="00081342"/>
    <w:rsid w:val="00081B94"/>
    <w:rsid w:val="00081F9B"/>
    <w:rsid w:val="00083252"/>
    <w:rsid w:val="00083323"/>
    <w:rsid w:val="000833EF"/>
    <w:rsid w:val="0008368A"/>
    <w:rsid w:val="0008414B"/>
    <w:rsid w:val="000841A6"/>
    <w:rsid w:val="00084901"/>
    <w:rsid w:val="00084FBC"/>
    <w:rsid w:val="0008558C"/>
    <w:rsid w:val="0008591F"/>
    <w:rsid w:val="000859A2"/>
    <w:rsid w:val="00085CFA"/>
    <w:rsid w:val="00085DA1"/>
    <w:rsid w:val="00085F42"/>
    <w:rsid w:val="00086074"/>
    <w:rsid w:val="000869A7"/>
    <w:rsid w:val="0008705C"/>
    <w:rsid w:val="00087080"/>
    <w:rsid w:val="0008733D"/>
    <w:rsid w:val="0008790E"/>
    <w:rsid w:val="00087A54"/>
    <w:rsid w:val="00087F02"/>
    <w:rsid w:val="000900E5"/>
    <w:rsid w:val="000902D8"/>
    <w:rsid w:val="00090573"/>
    <w:rsid w:val="000905DF"/>
    <w:rsid w:val="00090DCD"/>
    <w:rsid w:val="00091461"/>
    <w:rsid w:val="00091661"/>
    <w:rsid w:val="000916D6"/>
    <w:rsid w:val="00091CB8"/>
    <w:rsid w:val="000921A3"/>
    <w:rsid w:val="0009268D"/>
    <w:rsid w:val="000931AF"/>
    <w:rsid w:val="00093996"/>
    <w:rsid w:val="00093A11"/>
    <w:rsid w:val="00093EAA"/>
    <w:rsid w:val="00093FCB"/>
    <w:rsid w:val="00094177"/>
    <w:rsid w:val="00094409"/>
    <w:rsid w:val="00094472"/>
    <w:rsid w:val="000948C3"/>
    <w:rsid w:val="00094F6E"/>
    <w:rsid w:val="00094F8A"/>
    <w:rsid w:val="000951B6"/>
    <w:rsid w:val="00095377"/>
    <w:rsid w:val="00095B14"/>
    <w:rsid w:val="00096237"/>
    <w:rsid w:val="000969AA"/>
    <w:rsid w:val="00096AFD"/>
    <w:rsid w:val="00096B1E"/>
    <w:rsid w:val="00096F36"/>
    <w:rsid w:val="00097009"/>
    <w:rsid w:val="000974FA"/>
    <w:rsid w:val="00097DB3"/>
    <w:rsid w:val="000A0301"/>
    <w:rsid w:val="000A072B"/>
    <w:rsid w:val="000A099E"/>
    <w:rsid w:val="000A0ADC"/>
    <w:rsid w:val="000A0D59"/>
    <w:rsid w:val="000A10E9"/>
    <w:rsid w:val="000A1892"/>
    <w:rsid w:val="000A1F4D"/>
    <w:rsid w:val="000A2309"/>
    <w:rsid w:val="000A2336"/>
    <w:rsid w:val="000A2624"/>
    <w:rsid w:val="000A2C48"/>
    <w:rsid w:val="000A2E74"/>
    <w:rsid w:val="000A3298"/>
    <w:rsid w:val="000A36E6"/>
    <w:rsid w:val="000A3FEA"/>
    <w:rsid w:val="000A40EB"/>
    <w:rsid w:val="000A4112"/>
    <w:rsid w:val="000A4367"/>
    <w:rsid w:val="000A437B"/>
    <w:rsid w:val="000A45D3"/>
    <w:rsid w:val="000A4700"/>
    <w:rsid w:val="000A476C"/>
    <w:rsid w:val="000A49D2"/>
    <w:rsid w:val="000A4B2B"/>
    <w:rsid w:val="000A54DB"/>
    <w:rsid w:val="000A58CF"/>
    <w:rsid w:val="000A5A35"/>
    <w:rsid w:val="000A5B42"/>
    <w:rsid w:val="000A62E7"/>
    <w:rsid w:val="000A634F"/>
    <w:rsid w:val="000A68BC"/>
    <w:rsid w:val="000A7C9F"/>
    <w:rsid w:val="000A7CDE"/>
    <w:rsid w:val="000A7E74"/>
    <w:rsid w:val="000B0429"/>
    <w:rsid w:val="000B089A"/>
    <w:rsid w:val="000B0EE3"/>
    <w:rsid w:val="000B11D0"/>
    <w:rsid w:val="000B11FF"/>
    <w:rsid w:val="000B1478"/>
    <w:rsid w:val="000B191A"/>
    <w:rsid w:val="000B1922"/>
    <w:rsid w:val="000B199C"/>
    <w:rsid w:val="000B231D"/>
    <w:rsid w:val="000B23A9"/>
    <w:rsid w:val="000B2C59"/>
    <w:rsid w:val="000B3057"/>
    <w:rsid w:val="000B30A7"/>
    <w:rsid w:val="000B322B"/>
    <w:rsid w:val="000B3753"/>
    <w:rsid w:val="000B3BC0"/>
    <w:rsid w:val="000B3E52"/>
    <w:rsid w:val="000B3FBD"/>
    <w:rsid w:val="000B4512"/>
    <w:rsid w:val="000B451E"/>
    <w:rsid w:val="000B46F5"/>
    <w:rsid w:val="000B5581"/>
    <w:rsid w:val="000B558E"/>
    <w:rsid w:val="000B55F8"/>
    <w:rsid w:val="000B5BFF"/>
    <w:rsid w:val="000B5C85"/>
    <w:rsid w:val="000B6363"/>
    <w:rsid w:val="000B6523"/>
    <w:rsid w:val="000B6B22"/>
    <w:rsid w:val="000B7917"/>
    <w:rsid w:val="000B7D18"/>
    <w:rsid w:val="000C0091"/>
    <w:rsid w:val="000C0134"/>
    <w:rsid w:val="000C014E"/>
    <w:rsid w:val="000C0214"/>
    <w:rsid w:val="000C02BC"/>
    <w:rsid w:val="000C0365"/>
    <w:rsid w:val="000C06C5"/>
    <w:rsid w:val="000C0A2C"/>
    <w:rsid w:val="000C0BAD"/>
    <w:rsid w:val="000C10B8"/>
    <w:rsid w:val="000C17CE"/>
    <w:rsid w:val="000C1D53"/>
    <w:rsid w:val="000C1DC8"/>
    <w:rsid w:val="000C2025"/>
    <w:rsid w:val="000C2499"/>
    <w:rsid w:val="000C25D4"/>
    <w:rsid w:val="000C2AF9"/>
    <w:rsid w:val="000C2BDC"/>
    <w:rsid w:val="000C2E5B"/>
    <w:rsid w:val="000C2F4D"/>
    <w:rsid w:val="000C30E7"/>
    <w:rsid w:val="000C3572"/>
    <w:rsid w:val="000C369B"/>
    <w:rsid w:val="000C387A"/>
    <w:rsid w:val="000C3F1E"/>
    <w:rsid w:val="000C4982"/>
    <w:rsid w:val="000C4A53"/>
    <w:rsid w:val="000C4FE8"/>
    <w:rsid w:val="000C51C6"/>
    <w:rsid w:val="000C536A"/>
    <w:rsid w:val="000C54F9"/>
    <w:rsid w:val="000C5A4C"/>
    <w:rsid w:val="000C648E"/>
    <w:rsid w:val="000C6AB0"/>
    <w:rsid w:val="000C6F97"/>
    <w:rsid w:val="000C70EB"/>
    <w:rsid w:val="000C72B0"/>
    <w:rsid w:val="000C7EED"/>
    <w:rsid w:val="000D04E8"/>
    <w:rsid w:val="000D1495"/>
    <w:rsid w:val="000D14CB"/>
    <w:rsid w:val="000D154B"/>
    <w:rsid w:val="000D184D"/>
    <w:rsid w:val="000D1AA2"/>
    <w:rsid w:val="000D1CDC"/>
    <w:rsid w:val="000D1F68"/>
    <w:rsid w:val="000D2EBA"/>
    <w:rsid w:val="000D2FFF"/>
    <w:rsid w:val="000D30AA"/>
    <w:rsid w:val="000D36FA"/>
    <w:rsid w:val="000D383D"/>
    <w:rsid w:val="000D3857"/>
    <w:rsid w:val="000D397D"/>
    <w:rsid w:val="000D3BC3"/>
    <w:rsid w:val="000D3EA0"/>
    <w:rsid w:val="000D43D8"/>
    <w:rsid w:val="000D4638"/>
    <w:rsid w:val="000D4DE7"/>
    <w:rsid w:val="000D505C"/>
    <w:rsid w:val="000D5360"/>
    <w:rsid w:val="000D616D"/>
    <w:rsid w:val="000D68AB"/>
    <w:rsid w:val="000D781E"/>
    <w:rsid w:val="000D7958"/>
    <w:rsid w:val="000D79E3"/>
    <w:rsid w:val="000D7B8B"/>
    <w:rsid w:val="000D7C4C"/>
    <w:rsid w:val="000E016D"/>
    <w:rsid w:val="000E038A"/>
    <w:rsid w:val="000E04B6"/>
    <w:rsid w:val="000E0D0C"/>
    <w:rsid w:val="000E0DB7"/>
    <w:rsid w:val="000E1843"/>
    <w:rsid w:val="000E1FBF"/>
    <w:rsid w:val="000E21AB"/>
    <w:rsid w:val="000E22E2"/>
    <w:rsid w:val="000E2302"/>
    <w:rsid w:val="000E233E"/>
    <w:rsid w:val="000E2B4D"/>
    <w:rsid w:val="000E2D9B"/>
    <w:rsid w:val="000E2F68"/>
    <w:rsid w:val="000E3035"/>
    <w:rsid w:val="000E35A2"/>
    <w:rsid w:val="000E37AB"/>
    <w:rsid w:val="000E3AEF"/>
    <w:rsid w:val="000E3CCA"/>
    <w:rsid w:val="000E46A4"/>
    <w:rsid w:val="000E4CD8"/>
    <w:rsid w:val="000E4D54"/>
    <w:rsid w:val="000E4DE8"/>
    <w:rsid w:val="000E4FF1"/>
    <w:rsid w:val="000E5DF1"/>
    <w:rsid w:val="000E61E0"/>
    <w:rsid w:val="000E63F8"/>
    <w:rsid w:val="000E64B5"/>
    <w:rsid w:val="000E656A"/>
    <w:rsid w:val="000E6582"/>
    <w:rsid w:val="000E67BE"/>
    <w:rsid w:val="000E7450"/>
    <w:rsid w:val="000E7D25"/>
    <w:rsid w:val="000E7E48"/>
    <w:rsid w:val="000E7EF8"/>
    <w:rsid w:val="000F0058"/>
    <w:rsid w:val="000F0DE1"/>
    <w:rsid w:val="000F115D"/>
    <w:rsid w:val="000F120F"/>
    <w:rsid w:val="000F1270"/>
    <w:rsid w:val="000F1638"/>
    <w:rsid w:val="000F16E7"/>
    <w:rsid w:val="000F17DC"/>
    <w:rsid w:val="000F236D"/>
    <w:rsid w:val="000F24A5"/>
    <w:rsid w:val="000F2F25"/>
    <w:rsid w:val="000F3278"/>
    <w:rsid w:val="000F389B"/>
    <w:rsid w:val="000F3B97"/>
    <w:rsid w:val="000F4237"/>
    <w:rsid w:val="000F424F"/>
    <w:rsid w:val="000F4480"/>
    <w:rsid w:val="000F4525"/>
    <w:rsid w:val="000F47BA"/>
    <w:rsid w:val="000F4E19"/>
    <w:rsid w:val="000F5186"/>
    <w:rsid w:val="000F5646"/>
    <w:rsid w:val="000F56BD"/>
    <w:rsid w:val="000F611E"/>
    <w:rsid w:val="000F6836"/>
    <w:rsid w:val="000F6B33"/>
    <w:rsid w:val="000F718E"/>
    <w:rsid w:val="000F77F4"/>
    <w:rsid w:val="000F78C8"/>
    <w:rsid w:val="000F791A"/>
    <w:rsid w:val="00100B7F"/>
    <w:rsid w:val="00100CB2"/>
    <w:rsid w:val="00100E31"/>
    <w:rsid w:val="00101070"/>
    <w:rsid w:val="001012CD"/>
    <w:rsid w:val="0010197C"/>
    <w:rsid w:val="001019DE"/>
    <w:rsid w:val="00101B28"/>
    <w:rsid w:val="0010214E"/>
    <w:rsid w:val="0010249F"/>
    <w:rsid w:val="00102C1B"/>
    <w:rsid w:val="00102EE1"/>
    <w:rsid w:val="00102FF7"/>
    <w:rsid w:val="00103399"/>
    <w:rsid w:val="001035FB"/>
    <w:rsid w:val="0010388F"/>
    <w:rsid w:val="00103CD9"/>
    <w:rsid w:val="00103F17"/>
    <w:rsid w:val="00104370"/>
    <w:rsid w:val="00104750"/>
    <w:rsid w:val="00104CA1"/>
    <w:rsid w:val="00104D53"/>
    <w:rsid w:val="00105080"/>
    <w:rsid w:val="00105C84"/>
    <w:rsid w:val="00106180"/>
    <w:rsid w:val="001062CD"/>
    <w:rsid w:val="001065D6"/>
    <w:rsid w:val="001069C4"/>
    <w:rsid w:val="00106CD6"/>
    <w:rsid w:val="001077E7"/>
    <w:rsid w:val="001078B1"/>
    <w:rsid w:val="001079C3"/>
    <w:rsid w:val="00107FA8"/>
    <w:rsid w:val="001111BD"/>
    <w:rsid w:val="0011139F"/>
    <w:rsid w:val="00111E53"/>
    <w:rsid w:val="00112D99"/>
    <w:rsid w:val="00112E4D"/>
    <w:rsid w:val="00113861"/>
    <w:rsid w:val="0011396D"/>
    <w:rsid w:val="001139E9"/>
    <w:rsid w:val="00114524"/>
    <w:rsid w:val="0011453C"/>
    <w:rsid w:val="00114549"/>
    <w:rsid w:val="001145D8"/>
    <w:rsid w:val="00114698"/>
    <w:rsid w:val="001147B5"/>
    <w:rsid w:val="00114DFF"/>
    <w:rsid w:val="0011529B"/>
    <w:rsid w:val="001153BF"/>
    <w:rsid w:val="00115F5D"/>
    <w:rsid w:val="001167D0"/>
    <w:rsid w:val="00116C9E"/>
    <w:rsid w:val="00116EF7"/>
    <w:rsid w:val="00116FB5"/>
    <w:rsid w:val="0011724E"/>
    <w:rsid w:val="0011734E"/>
    <w:rsid w:val="0011736F"/>
    <w:rsid w:val="00117CCF"/>
    <w:rsid w:val="00120037"/>
    <w:rsid w:val="0012054A"/>
    <w:rsid w:val="00120820"/>
    <w:rsid w:val="00120AF1"/>
    <w:rsid w:val="00120CA5"/>
    <w:rsid w:val="00120FC7"/>
    <w:rsid w:val="001210F2"/>
    <w:rsid w:val="0012225F"/>
    <w:rsid w:val="00122D55"/>
    <w:rsid w:val="00123305"/>
    <w:rsid w:val="00123E09"/>
    <w:rsid w:val="0012450B"/>
    <w:rsid w:val="00124642"/>
    <w:rsid w:val="00124B68"/>
    <w:rsid w:val="00124BB0"/>
    <w:rsid w:val="00124D48"/>
    <w:rsid w:val="00125767"/>
    <w:rsid w:val="001258F7"/>
    <w:rsid w:val="00125A04"/>
    <w:rsid w:val="0012640A"/>
    <w:rsid w:val="0012683B"/>
    <w:rsid w:val="00126C99"/>
    <w:rsid w:val="00126D64"/>
    <w:rsid w:val="00127005"/>
    <w:rsid w:val="0012790E"/>
    <w:rsid w:val="00127966"/>
    <w:rsid w:val="00127A29"/>
    <w:rsid w:val="00127A8C"/>
    <w:rsid w:val="00127AD3"/>
    <w:rsid w:val="001303FB"/>
    <w:rsid w:val="0013079F"/>
    <w:rsid w:val="0013089F"/>
    <w:rsid w:val="00130AAF"/>
    <w:rsid w:val="00130B9A"/>
    <w:rsid w:val="00130F5E"/>
    <w:rsid w:val="00131A64"/>
    <w:rsid w:val="00131EDE"/>
    <w:rsid w:val="001335B6"/>
    <w:rsid w:val="0013360B"/>
    <w:rsid w:val="00133AEF"/>
    <w:rsid w:val="00133C02"/>
    <w:rsid w:val="00133CD9"/>
    <w:rsid w:val="00133E56"/>
    <w:rsid w:val="00133F0F"/>
    <w:rsid w:val="001340F0"/>
    <w:rsid w:val="00134188"/>
    <w:rsid w:val="00134520"/>
    <w:rsid w:val="0013472C"/>
    <w:rsid w:val="00134808"/>
    <w:rsid w:val="00134F3D"/>
    <w:rsid w:val="0013585E"/>
    <w:rsid w:val="00135D4B"/>
    <w:rsid w:val="0013606C"/>
    <w:rsid w:val="0013613B"/>
    <w:rsid w:val="001364E1"/>
    <w:rsid w:val="001367B5"/>
    <w:rsid w:val="00136C17"/>
    <w:rsid w:val="0013701F"/>
    <w:rsid w:val="001373CA"/>
    <w:rsid w:val="00137520"/>
    <w:rsid w:val="00137E09"/>
    <w:rsid w:val="00137FB2"/>
    <w:rsid w:val="00140371"/>
    <w:rsid w:val="00140424"/>
    <w:rsid w:val="00140657"/>
    <w:rsid w:val="001409B2"/>
    <w:rsid w:val="00140A0D"/>
    <w:rsid w:val="00141B4A"/>
    <w:rsid w:val="00141B75"/>
    <w:rsid w:val="001423B8"/>
    <w:rsid w:val="00142729"/>
    <w:rsid w:val="00143642"/>
    <w:rsid w:val="00143A34"/>
    <w:rsid w:val="00144197"/>
    <w:rsid w:val="00144602"/>
    <w:rsid w:val="001446FA"/>
    <w:rsid w:val="00144B7B"/>
    <w:rsid w:val="00144CDF"/>
    <w:rsid w:val="00145D75"/>
    <w:rsid w:val="00145DE2"/>
    <w:rsid w:val="00145EF4"/>
    <w:rsid w:val="0014606C"/>
    <w:rsid w:val="00146737"/>
    <w:rsid w:val="00146FE1"/>
    <w:rsid w:val="00146FF3"/>
    <w:rsid w:val="00147A2D"/>
    <w:rsid w:val="00147D7D"/>
    <w:rsid w:val="00147E28"/>
    <w:rsid w:val="00147EF7"/>
    <w:rsid w:val="00150073"/>
    <w:rsid w:val="001503F7"/>
    <w:rsid w:val="0015063B"/>
    <w:rsid w:val="001506ED"/>
    <w:rsid w:val="00150D0C"/>
    <w:rsid w:val="00150DFB"/>
    <w:rsid w:val="00151E03"/>
    <w:rsid w:val="00152A27"/>
    <w:rsid w:val="00152A64"/>
    <w:rsid w:val="00152ED0"/>
    <w:rsid w:val="001534B5"/>
    <w:rsid w:val="001537D4"/>
    <w:rsid w:val="00153CB7"/>
    <w:rsid w:val="00154466"/>
    <w:rsid w:val="00154725"/>
    <w:rsid w:val="00154C28"/>
    <w:rsid w:val="0015507E"/>
    <w:rsid w:val="001551F7"/>
    <w:rsid w:val="00155F37"/>
    <w:rsid w:val="00155F43"/>
    <w:rsid w:val="00157FC6"/>
    <w:rsid w:val="0016063F"/>
    <w:rsid w:val="00160C2B"/>
    <w:rsid w:val="00160CAD"/>
    <w:rsid w:val="00160D2C"/>
    <w:rsid w:val="00160F59"/>
    <w:rsid w:val="0016103A"/>
    <w:rsid w:val="00161159"/>
    <w:rsid w:val="00161AA6"/>
    <w:rsid w:val="001622FC"/>
    <w:rsid w:val="001624A2"/>
    <w:rsid w:val="00162E28"/>
    <w:rsid w:val="00162FE8"/>
    <w:rsid w:val="00163F61"/>
    <w:rsid w:val="001642A5"/>
    <w:rsid w:val="00164368"/>
    <w:rsid w:val="00164455"/>
    <w:rsid w:val="001649A2"/>
    <w:rsid w:val="00164B6C"/>
    <w:rsid w:val="00164B8E"/>
    <w:rsid w:val="001650EB"/>
    <w:rsid w:val="0016513C"/>
    <w:rsid w:val="00165942"/>
    <w:rsid w:val="00165B97"/>
    <w:rsid w:val="00165D59"/>
    <w:rsid w:val="001662D8"/>
    <w:rsid w:val="001662F5"/>
    <w:rsid w:val="001664B9"/>
    <w:rsid w:val="00166E6B"/>
    <w:rsid w:val="0016729C"/>
    <w:rsid w:val="001673A6"/>
    <w:rsid w:val="001673C8"/>
    <w:rsid w:val="0016755A"/>
    <w:rsid w:val="00167604"/>
    <w:rsid w:val="0016764A"/>
    <w:rsid w:val="00167A8E"/>
    <w:rsid w:val="00167F16"/>
    <w:rsid w:val="00170714"/>
    <w:rsid w:val="00170ABE"/>
    <w:rsid w:val="00170BB2"/>
    <w:rsid w:val="00170C02"/>
    <w:rsid w:val="00170D50"/>
    <w:rsid w:val="0017120B"/>
    <w:rsid w:val="00171825"/>
    <w:rsid w:val="0017184B"/>
    <w:rsid w:val="00172616"/>
    <w:rsid w:val="00172729"/>
    <w:rsid w:val="00172D2B"/>
    <w:rsid w:val="00172E3F"/>
    <w:rsid w:val="00173B30"/>
    <w:rsid w:val="001741E0"/>
    <w:rsid w:val="0017438A"/>
    <w:rsid w:val="001743DE"/>
    <w:rsid w:val="001747C9"/>
    <w:rsid w:val="0017489A"/>
    <w:rsid w:val="00174A94"/>
    <w:rsid w:val="001756D7"/>
    <w:rsid w:val="00175902"/>
    <w:rsid w:val="00176087"/>
    <w:rsid w:val="00176670"/>
    <w:rsid w:val="00176722"/>
    <w:rsid w:val="00176D5A"/>
    <w:rsid w:val="00176E1B"/>
    <w:rsid w:val="00177289"/>
    <w:rsid w:val="001772E4"/>
    <w:rsid w:val="00177690"/>
    <w:rsid w:val="00177702"/>
    <w:rsid w:val="001804D7"/>
    <w:rsid w:val="001808F3"/>
    <w:rsid w:val="00180A2D"/>
    <w:rsid w:val="00180C46"/>
    <w:rsid w:val="0018114C"/>
    <w:rsid w:val="001812CA"/>
    <w:rsid w:val="00181488"/>
    <w:rsid w:val="00181AD7"/>
    <w:rsid w:val="001820C8"/>
    <w:rsid w:val="00182117"/>
    <w:rsid w:val="001822E5"/>
    <w:rsid w:val="00182757"/>
    <w:rsid w:val="0018278B"/>
    <w:rsid w:val="00182927"/>
    <w:rsid w:val="00182E5D"/>
    <w:rsid w:val="00183320"/>
    <w:rsid w:val="001833FE"/>
    <w:rsid w:val="00183669"/>
    <w:rsid w:val="00183B94"/>
    <w:rsid w:val="00184389"/>
    <w:rsid w:val="001847E8"/>
    <w:rsid w:val="00184A96"/>
    <w:rsid w:val="00184C94"/>
    <w:rsid w:val="00184D90"/>
    <w:rsid w:val="00184F1B"/>
    <w:rsid w:val="00185183"/>
    <w:rsid w:val="001852F2"/>
    <w:rsid w:val="001862EE"/>
    <w:rsid w:val="00186A32"/>
    <w:rsid w:val="00186A92"/>
    <w:rsid w:val="00186CCC"/>
    <w:rsid w:val="00186CFD"/>
    <w:rsid w:val="00186F37"/>
    <w:rsid w:val="001873B0"/>
    <w:rsid w:val="001873F1"/>
    <w:rsid w:val="00187832"/>
    <w:rsid w:val="00187A9D"/>
    <w:rsid w:val="00187DD9"/>
    <w:rsid w:val="00187F21"/>
    <w:rsid w:val="0019015C"/>
    <w:rsid w:val="0019060C"/>
    <w:rsid w:val="00190845"/>
    <w:rsid w:val="001909A2"/>
    <w:rsid w:val="00190C45"/>
    <w:rsid w:val="001919C0"/>
    <w:rsid w:val="00192490"/>
    <w:rsid w:val="00192AFF"/>
    <w:rsid w:val="001930B0"/>
    <w:rsid w:val="00193A76"/>
    <w:rsid w:val="00194103"/>
    <w:rsid w:val="0019436C"/>
    <w:rsid w:val="001944F7"/>
    <w:rsid w:val="00194642"/>
    <w:rsid w:val="00194B5B"/>
    <w:rsid w:val="00194D6D"/>
    <w:rsid w:val="00195988"/>
    <w:rsid w:val="00195DC4"/>
    <w:rsid w:val="001962A7"/>
    <w:rsid w:val="00196A31"/>
    <w:rsid w:val="0019723F"/>
    <w:rsid w:val="0019733B"/>
    <w:rsid w:val="00197458"/>
    <w:rsid w:val="00197B00"/>
    <w:rsid w:val="001A0286"/>
    <w:rsid w:val="001A0575"/>
    <w:rsid w:val="001A079A"/>
    <w:rsid w:val="001A0EE1"/>
    <w:rsid w:val="001A19C2"/>
    <w:rsid w:val="001A1C17"/>
    <w:rsid w:val="001A214E"/>
    <w:rsid w:val="001A2388"/>
    <w:rsid w:val="001A2699"/>
    <w:rsid w:val="001A2917"/>
    <w:rsid w:val="001A2BCD"/>
    <w:rsid w:val="001A2CD6"/>
    <w:rsid w:val="001A2D8E"/>
    <w:rsid w:val="001A3040"/>
    <w:rsid w:val="001A3215"/>
    <w:rsid w:val="001A384A"/>
    <w:rsid w:val="001A3FDC"/>
    <w:rsid w:val="001A48A3"/>
    <w:rsid w:val="001A4C49"/>
    <w:rsid w:val="001A4F1E"/>
    <w:rsid w:val="001A583A"/>
    <w:rsid w:val="001A5BF6"/>
    <w:rsid w:val="001A644B"/>
    <w:rsid w:val="001A69DB"/>
    <w:rsid w:val="001A6B52"/>
    <w:rsid w:val="001A70CB"/>
    <w:rsid w:val="001A752A"/>
    <w:rsid w:val="001A79CC"/>
    <w:rsid w:val="001A7D12"/>
    <w:rsid w:val="001B07F5"/>
    <w:rsid w:val="001B0A75"/>
    <w:rsid w:val="001B0C7D"/>
    <w:rsid w:val="001B0F55"/>
    <w:rsid w:val="001B1062"/>
    <w:rsid w:val="001B111F"/>
    <w:rsid w:val="001B1151"/>
    <w:rsid w:val="001B14C9"/>
    <w:rsid w:val="001B18AD"/>
    <w:rsid w:val="001B1910"/>
    <w:rsid w:val="001B1C93"/>
    <w:rsid w:val="001B29DB"/>
    <w:rsid w:val="001B29ED"/>
    <w:rsid w:val="001B2C85"/>
    <w:rsid w:val="001B30A4"/>
    <w:rsid w:val="001B30C5"/>
    <w:rsid w:val="001B343D"/>
    <w:rsid w:val="001B388A"/>
    <w:rsid w:val="001B3AD6"/>
    <w:rsid w:val="001B3ADC"/>
    <w:rsid w:val="001B3D5A"/>
    <w:rsid w:val="001B3E1C"/>
    <w:rsid w:val="001B429E"/>
    <w:rsid w:val="001B4617"/>
    <w:rsid w:val="001B4B11"/>
    <w:rsid w:val="001B4CE1"/>
    <w:rsid w:val="001B4EB4"/>
    <w:rsid w:val="001B51C9"/>
    <w:rsid w:val="001B5781"/>
    <w:rsid w:val="001B59DF"/>
    <w:rsid w:val="001B5A49"/>
    <w:rsid w:val="001B5D8D"/>
    <w:rsid w:val="001B5F9A"/>
    <w:rsid w:val="001B5FDA"/>
    <w:rsid w:val="001B649A"/>
    <w:rsid w:val="001B67D2"/>
    <w:rsid w:val="001B6B47"/>
    <w:rsid w:val="001B6D56"/>
    <w:rsid w:val="001B7557"/>
    <w:rsid w:val="001B7791"/>
    <w:rsid w:val="001B780E"/>
    <w:rsid w:val="001B7BD4"/>
    <w:rsid w:val="001B7E6C"/>
    <w:rsid w:val="001B7EAA"/>
    <w:rsid w:val="001C064B"/>
    <w:rsid w:val="001C11E2"/>
    <w:rsid w:val="001C1328"/>
    <w:rsid w:val="001C1A67"/>
    <w:rsid w:val="001C24F0"/>
    <w:rsid w:val="001C3ACC"/>
    <w:rsid w:val="001C4341"/>
    <w:rsid w:val="001C48A7"/>
    <w:rsid w:val="001C4EBE"/>
    <w:rsid w:val="001C5651"/>
    <w:rsid w:val="001C5857"/>
    <w:rsid w:val="001C63B9"/>
    <w:rsid w:val="001C6F29"/>
    <w:rsid w:val="001C71C0"/>
    <w:rsid w:val="001C730D"/>
    <w:rsid w:val="001C7482"/>
    <w:rsid w:val="001C7506"/>
    <w:rsid w:val="001C7F38"/>
    <w:rsid w:val="001D072A"/>
    <w:rsid w:val="001D07AE"/>
    <w:rsid w:val="001D108F"/>
    <w:rsid w:val="001D11F6"/>
    <w:rsid w:val="001D1481"/>
    <w:rsid w:val="001D1513"/>
    <w:rsid w:val="001D1576"/>
    <w:rsid w:val="001D1A33"/>
    <w:rsid w:val="001D3344"/>
    <w:rsid w:val="001D3817"/>
    <w:rsid w:val="001D47E9"/>
    <w:rsid w:val="001D4A30"/>
    <w:rsid w:val="001D4D24"/>
    <w:rsid w:val="001D4FE4"/>
    <w:rsid w:val="001D583A"/>
    <w:rsid w:val="001D5E45"/>
    <w:rsid w:val="001D6216"/>
    <w:rsid w:val="001D63BB"/>
    <w:rsid w:val="001D6BF6"/>
    <w:rsid w:val="001D7006"/>
    <w:rsid w:val="001D71BB"/>
    <w:rsid w:val="001E00F7"/>
    <w:rsid w:val="001E0159"/>
    <w:rsid w:val="001E0441"/>
    <w:rsid w:val="001E08F0"/>
    <w:rsid w:val="001E1010"/>
    <w:rsid w:val="001E1271"/>
    <w:rsid w:val="001E1565"/>
    <w:rsid w:val="001E212D"/>
    <w:rsid w:val="001E26C7"/>
    <w:rsid w:val="001E2B48"/>
    <w:rsid w:val="001E3B23"/>
    <w:rsid w:val="001E3D29"/>
    <w:rsid w:val="001E439F"/>
    <w:rsid w:val="001E4563"/>
    <w:rsid w:val="001E480C"/>
    <w:rsid w:val="001E4941"/>
    <w:rsid w:val="001E4E63"/>
    <w:rsid w:val="001E4EC9"/>
    <w:rsid w:val="001E4FEF"/>
    <w:rsid w:val="001E591D"/>
    <w:rsid w:val="001E5A85"/>
    <w:rsid w:val="001E654A"/>
    <w:rsid w:val="001E6FA5"/>
    <w:rsid w:val="001E71AD"/>
    <w:rsid w:val="001E732D"/>
    <w:rsid w:val="001E77D9"/>
    <w:rsid w:val="001E7966"/>
    <w:rsid w:val="001E79A5"/>
    <w:rsid w:val="001E7A1C"/>
    <w:rsid w:val="001E7B3F"/>
    <w:rsid w:val="001E7C9C"/>
    <w:rsid w:val="001E7F54"/>
    <w:rsid w:val="001F0AAD"/>
    <w:rsid w:val="001F0FA7"/>
    <w:rsid w:val="001F11B8"/>
    <w:rsid w:val="001F16B8"/>
    <w:rsid w:val="001F1B9D"/>
    <w:rsid w:val="001F1E84"/>
    <w:rsid w:val="001F282D"/>
    <w:rsid w:val="001F2FB1"/>
    <w:rsid w:val="001F3282"/>
    <w:rsid w:val="001F3A70"/>
    <w:rsid w:val="001F3B23"/>
    <w:rsid w:val="001F3E15"/>
    <w:rsid w:val="001F4240"/>
    <w:rsid w:val="001F447F"/>
    <w:rsid w:val="001F472D"/>
    <w:rsid w:val="001F4847"/>
    <w:rsid w:val="001F4BC1"/>
    <w:rsid w:val="001F4C13"/>
    <w:rsid w:val="001F5342"/>
    <w:rsid w:val="001F5B28"/>
    <w:rsid w:val="001F5B6B"/>
    <w:rsid w:val="001F64EF"/>
    <w:rsid w:val="001F67FA"/>
    <w:rsid w:val="001F68B3"/>
    <w:rsid w:val="001F78EE"/>
    <w:rsid w:val="001F7EDC"/>
    <w:rsid w:val="0020025E"/>
    <w:rsid w:val="00200D3B"/>
    <w:rsid w:val="00200D53"/>
    <w:rsid w:val="002013C1"/>
    <w:rsid w:val="002015F0"/>
    <w:rsid w:val="00201C6D"/>
    <w:rsid w:val="00201D82"/>
    <w:rsid w:val="00201F48"/>
    <w:rsid w:val="00201F7A"/>
    <w:rsid w:val="002026E6"/>
    <w:rsid w:val="00202EF8"/>
    <w:rsid w:val="00203028"/>
    <w:rsid w:val="00203321"/>
    <w:rsid w:val="002033CB"/>
    <w:rsid w:val="002033F9"/>
    <w:rsid w:val="00203D0D"/>
    <w:rsid w:val="002045A2"/>
    <w:rsid w:val="002047D2"/>
    <w:rsid w:val="00204F15"/>
    <w:rsid w:val="00205182"/>
    <w:rsid w:val="0020526C"/>
    <w:rsid w:val="00205781"/>
    <w:rsid w:val="0020586A"/>
    <w:rsid w:val="002059CA"/>
    <w:rsid w:val="002062C3"/>
    <w:rsid w:val="00206846"/>
    <w:rsid w:val="00206A7B"/>
    <w:rsid w:val="00206B7C"/>
    <w:rsid w:val="00206E4F"/>
    <w:rsid w:val="00206F89"/>
    <w:rsid w:val="00207676"/>
    <w:rsid w:val="0020772A"/>
    <w:rsid w:val="00207AC7"/>
    <w:rsid w:val="0021078C"/>
    <w:rsid w:val="00210914"/>
    <w:rsid w:val="00210A01"/>
    <w:rsid w:val="00210B54"/>
    <w:rsid w:val="0021125C"/>
    <w:rsid w:val="00211582"/>
    <w:rsid w:val="002117CB"/>
    <w:rsid w:val="002119CB"/>
    <w:rsid w:val="002124B5"/>
    <w:rsid w:val="00212900"/>
    <w:rsid w:val="00212DBB"/>
    <w:rsid w:val="00213386"/>
    <w:rsid w:val="0021346E"/>
    <w:rsid w:val="00213AE3"/>
    <w:rsid w:val="00213EBB"/>
    <w:rsid w:val="0021411A"/>
    <w:rsid w:val="0021416A"/>
    <w:rsid w:val="00214241"/>
    <w:rsid w:val="0021456C"/>
    <w:rsid w:val="0021492E"/>
    <w:rsid w:val="00214A3E"/>
    <w:rsid w:val="00214C5C"/>
    <w:rsid w:val="00214E00"/>
    <w:rsid w:val="00214E96"/>
    <w:rsid w:val="00215078"/>
    <w:rsid w:val="00215DF5"/>
    <w:rsid w:val="00216463"/>
    <w:rsid w:val="002166A7"/>
    <w:rsid w:val="00216FB8"/>
    <w:rsid w:val="002173AD"/>
    <w:rsid w:val="00217F1A"/>
    <w:rsid w:val="00217F84"/>
    <w:rsid w:val="002200D6"/>
    <w:rsid w:val="0022028C"/>
    <w:rsid w:val="002204A5"/>
    <w:rsid w:val="0022093D"/>
    <w:rsid w:val="00220CAC"/>
    <w:rsid w:val="00220D74"/>
    <w:rsid w:val="00220E4D"/>
    <w:rsid w:val="0022106B"/>
    <w:rsid w:val="002211F1"/>
    <w:rsid w:val="00221736"/>
    <w:rsid w:val="002217E7"/>
    <w:rsid w:val="00221AD3"/>
    <w:rsid w:val="002220EC"/>
    <w:rsid w:val="002222F1"/>
    <w:rsid w:val="002224B0"/>
    <w:rsid w:val="00222695"/>
    <w:rsid w:val="00222B11"/>
    <w:rsid w:val="00222B43"/>
    <w:rsid w:val="00222C33"/>
    <w:rsid w:val="002231B4"/>
    <w:rsid w:val="00223799"/>
    <w:rsid w:val="002245B0"/>
    <w:rsid w:val="002246BF"/>
    <w:rsid w:val="002248FE"/>
    <w:rsid w:val="00224A9B"/>
    <w:rsid w:val="0022506F"/>
    <w:rsid w:val="002251A3"/>
    <w:rsid w:val="00225592"/>
    <w:rsid w:val="00225B4C"/>
    <w:rsid w:val="00225B83"/>
    <w:rsid w:val="00225CDB"/>
    <w:rsid w:val="0022626B"/>
    <w:rsid w:val="00226A47"/>
    <w:rsid w:val="00226F28"/>
    <w:rsid w:val="00226FE6"/>
    <w:rsid w:val="00227204"/>
    <w:rsid w:val="002278C4"/>
    <w:rsid w:val="00227991"/>
    <w:rsid w:val="00230845"/>
    <w:rsid w:val="00230E3A"/>
    <w:rsid w:val="00230E3F"/>
    <w:rsid w:val="00230E73"/>
    <w:rsid w:val="0023117E"/>
    <w:rsid w:val="002311F3"/>
    <w:rsid w:val="00231D73"/>
    <w:rsid w:val="0023278E"/>
    <w:rsid w:val="00232DAB"/>
    <w:rsid w:val="002331BD"/>
    <w:rsid w:val="002331C0"/>
    <w:rsid w:val="0023333E"/>
    <w:rsid w:val="0023348B"/>
    <w:rsid w:val="002335C6"/>
    <w:rsid w:val="00234347"/>
    <w:rsid w:val="0023436C"/>
    <w:rsid w:val="00234661"/>
    <w:rsid w:val="00234894"/>
    <w:rsid w:val="00234A7D"/>
    <w:rsid w:val="00234C4E"/>
    <w:rsid w:val="00234F3B"/>
    <w:rsid w:val="00235023"/>
    <w:rsid w:val="002351AB"/>
    <w:rsid w:val="002355E4"/>
    <w:rsid w:val="00235660"/>
    <w:rsid w:val="00235939"/>
    <w:rsid w:val="00235AA9"/>
    <w:rsid w:val="00235C0F"/>
    <w:rsid w:val="0023632C"/>
    <w:rsid w:val="002363AF"/>
    <w:rsid w:val="0023644F"/>
    <w:rsid w:val="002364E1"/>
    <w:rsid w:val="00236EA3"/>
    <w:rsid w:val="002370B5"/>
    <w:rsid w:val="00237197"/>
    <w:rsid w:val="00237444"/>
    <w:rsid w:val="00237580"/>
    <w:rsid w:val="0023795B"/>
    <w:rsid w:val="00237CB0"/>
    <w:rsid w:val="00237D62"/>
    <w:rsid w:val="00237FA3"/>
    <w:rsid w:val="0024034D"/>
    <w:rsid w:val="002409BB"/>
    <w:rsid w:val="00241B49"/>
    <w:rsid w:val="00241B5F"/>
    <w:rsid w:val="00241DBA"/>
    <w:rsid w:val="00241EE4"/>
    <w:rsid w:val="00241EF1"/>
    <w:rsid w:val="0024203A"/>
    <w:rsid w:val="0024209F"/>
    <w:rsid w:val="0024256D"/>
    <w:rsid w:val="00242DB2"/>
    <w:rsid w:val="00242EED"/>
    <w:rsid w:val="002433DF"/>
    <w:rsid w:val="00243919"/>
    <w:rsid w:val="002442A3"/>
    <w:rsid w:val="002442F9"/>
    <w:rsid w:val="002443F8"/>
    <w:rsid w:val="002444F2"/>
    <w:rsid w:val="0024493C"/>
    <w:rsid w:val="00244D12"/>
    <w:rsid w:val="00244FFF"/>
    <w:rsid w:val="002450A3"/>
    <w:rsid w:val="00245527"/>
    <w:rsid w:val="002455C0"/>
    <w:rsid w:val="002457AE"/>
    <w:rsid w:val="002459CB"/>
    <w:rsid w:val="00245F99"/>
    <w:rsid w:val="002460CF"/>
    <w:rsid w:val="0024636F"/>
    <w:rsid w:val="002463BF"/>
    <w:rsid w:val="002468BA"/>
    <w:rsid w:val="00246CE3"/>
    <w:rsid w:val="00247129"/>
    <w:rsid w:val="002475F2"/>
    <w:rsid w:val="00247A58"/>
    <w:rsid w:val="00247AD0"/>
    <w:rsid w:val="00247FE1"/>
    <w:rsid w:val="00250210"/>
    <w:rsid w:val="00250D48"/>
    <w:rsid w:val="00250FE7"/>
    <w:rsid w:val="0025152E"/>
    <w:rsid w:val="00251553"/>
    <w:rsid w:val="00251717"/>
    <w:rsid w:val="00251D63"/>
    <w:rsid w:val="00251E94"/>
    <w:rsid w:val="00251F29"/>
    <w:rsid w:val="002524B8"/>
    <w:rsid w:val="002526A7"/>
    <w:rsid w:val="0025318C"/>
    <w:rsid w:val="002531D9"/>
    <w:rsid w:val="002533FE"/>
    <w:rsid w:val="00253516"/>
    <w:rsid w:val="00253623"/>
    <w:rsid w:val="00253D45"/>
    <w:rsid w:val="00253F3B"/>
    <w:rsid w:val="00254233"/>
    <w:rsid w:val="0025462A"/>
    <w:rsid w:val="00254A27"/>
    <w:rsid w:val="00254F12"/>
    <w:rsid w:val="00255370"/>
    <w:rsid w:val="00255A49"/>
    <w:rsid w:val="00255C23"/>
    <w:rsid w:val="00255C2F"/>
    <w:rsid w:val="00255CC3"/>
    <w:rsid w:val="00256293"/>
    <w:rsid w:val="00256673"/>
    <w:rsid w:val="00256B4D"/>
    <w:rsid w:val="00256D9A"/>
    <w:rsid w:val="0025737E"/>
    <w:rsid w:val="00257436"/>
    <w:rsid w:val="00257649"/>
    <w:rsid w:val="00257858"/>
    <w:rsid w:val="002579D3"/>
    <w:rsid w:val="00257DB8"/>
    <w:rsid w:val="00260205"/>
    <w:rsid w:val="00260617"/>
    <w:rsid w:val="00260685"/>
    <w:rsid w:val="002608C3"/>
    <w:rsid w:val="002608F3"/>
    <w:rsid w:val="00260BC7"/>
    <w:rsid w:val="00260EE1"/>
    <w:rsid w:val="002610E8"/>
    <w:rsid w:val="00261625"/>
    <w:rsid w:val="00261F0F"/>
    <w:rsid w:val="00262027"/>
    <w:rsid w:val="002623AE"/>
    <w:rsid w:val="00262782"/>
    <w:rsid w:val="00262CD7"/>
    <w:rsid w:val="00262DBA"/>
    <w:rsid w:val="00262DEF"/>
    <w:rsid w:val="002635E1"/>
    <w:rsid w:val="00263BF4"/>
    <w:rsid w:val="00263C1F"/>
    <w:rsid w:val="00264452"/>
    <w:rsid w:val="00264555"/>
    <w:rsid w:val="00264E91"/>
    <w:rsid w:val="00265432"/>
    <w:rsid w:val="002657FD"/>
    <w:rsid w:val="00265AD6"/>
    <w:rsid w:val="00266682"/>
    <w:rsid w:val="00266938"/>
    <w:rsid w:val="00266B29"/>
    <w:rsid w:val="00266B76"/>
    <w:rsid w:val="00266D6A"/>
    <w:rsid w:val="00266DAE"/>
    <w:rsid w:val="00267402"/>
    <w:rsid w:val="00267BAC"/>
    <w:rsid w:val="00267D65"/>
    <w:rsid w:val="002709B3"/>
    <w:rsid w:val="00270B2A"/>
    <w:rsid w:val="00270C28"/>
    <w:rsid w:val="0027206D"/>
    <w:rsid w:val="00272093"/>
    <w:rsid w:val="0027240E"/>
    <w:rsid w:val="00273093"/>
    <w:rsid w:val="00273405"/>
    <w:rsid w:val="0027393A"/>
    <w:rsid w:val="002745E6"/>
    <w:rsid w:val="00274956"/>
    <w:rsid w:val="00274B5F"/>
    <w:rsid w:val="00275A2E"/>
    <w:rsid w:val="00275E73"/>
    <w:rsid w:val="00275F81"/>
    <w:rsid w:val="00275F90"/>
    <w:rsid w:val="00276110"/>
    <w:rsid w:val="0027637E"/>
    <w:rsid w:val="00276F95"/>
    <w:rsid w:val="0027799D"/>
    <w:rsid w:val="002779DB"/>
    <w:rsid w:val="00277B8E"/>
    <w:rsid w:val="00277F01"/>
    <w:rsid w:val="00277F1C"/>
    <w:rsid w:val="00280335"/>
    <w:rsid w:val="0028069E"/>
    <w:rsid w:val="00280B8B"/>
    <w:rsid w:val="00280DDB"/>
    <w:rsid w:val="00281C4C"/>
    <w:rsid w:val="002823AC"/>
    <w:rsid w:val="0028255A"/>
    <w:rsid w:val="002825E3"/>
    <w:rsid w:val="00282685"/>
    <w:rsid w:val="002829C4"/>
    <w:rsid w:val="00282CB4"/>
    <w:rsid w:val="00282CBF"/>
    <w:rsid w:val="002835FB"/>
    <w:rsid w:val="00283948"/>
    <w:rsid w:val="00284067"/>
    <w:rsid w:val="0028487B"/>
    <w:rsid w:val="002852F3"/>
    <w:rsid w:val="00285465"/>
    <w:rsid w:val="002859B7"/>
    <w:rsid w:val="00285DE9"/>
    <w:rsid w:val="00285E6C"/>
    <w:rsid w:val="00285F09"/>
    <w:rsid w:val="002860D7"/>
    <w:rsid w:val="00286872"/>
    <w:rsid w:val="00286A11"/>
    <w:rsid w:val="00286EAC"/>
    <w:rsid w:val="002871FD"/>
    <w:rsid w:val="00287456"/>
    <w:rsid w:val="0028771D"/>
    <w:rsid w:val="00287983"/>
    <w:rsid w:val="00287D73"/>
    <w:rsid w:val="0029030A"/>
    <w:rsid w:val="002903F8"/>
    <w:rsid w:val="002922B4"/>
    <w:rsid w:val="00292C81"/>
    <w:rsid w:val="002930B7"/>
    <w:rsid w:val="00293C0F"/>
    <w:rsid w:val="00293E29"/>
    <w:rsid w:val="002940BD"/>
    <w:rsid w:val="002944E4"/>
    <w:rsid w:val="002945CE"/>
    <w:rsid w:val="0029503E"/>
    <w:rsid w:val="00295279"/>
    <w:rsid w:val="00295881"/>
    <w:rsid w:val="002962C7"/>
    <w:rsid w:val="0029664D"/>
    <w:rsid w:val="002972CF"/>
    <w:rsid w:val="002972D0"/>
    <w:rsid w:val="002A09C9"/>
    <w:rsid w:val="002A0AAA"/>
    <w:rsid w:val="002A0D6B"/>
    <w:rsid w:val="002A0EFC"/>
    <w:rsid w:val="002A13BC"/>
    <w:rsid w:val="002A1AFF"/>
    <w:rsid w:val="002A1F39"/>
    <w:rsid w:val="002A2284"/>
    <w:rsid w:val="002A2386"/>
    <w:rsid w:val="002A249A"/>
    <w:rsid w:val="002A255A"/>
    <w:rsid w:val="002A25D4"/>
    <w:rsid w:val="002A284D"/>
    <w:rsid w:val="002A2AFD"/>
    <w:rsid w:val="002A2F54"/>
    <w:rsid w:val="002A34FB"/>
    <w:rsid w:val="002A3903"/>
    <w:rsid w:val="002A3CA9"/>
    <w:rsid w:val="002A40E3"/>
    <w:rsid w:val="002A4186"/>
    <w:rsid w:val="002A432F"/>
    <w:rsid w:val="002A477A"/>
    <w:rsid w:val="002A4852"/>
    <w:rsid w:val="002A4FCD"/>
    <w:rsid w:val="002A52D1"/>
    <w:rsid w:val="002A52D8"/>
    <w:rsid w:val="002A535E"/>
    <w:rsid w:val="002A570D"/>
    <w:rsid w:val="002A5967"/>
    <w:rsid w:val="002A5A39"/>
    <w:rsid w:val="002A5FB7"/>
    <w:rsid w:val="002A6615"/>
    <w:rsid w:val="002A67F9"/>
    <w:rsid w:val="002A6AA1"/>
    <w:rsid w:val="002A7352"/>
    <w:rsid w:val="002A74E3"/>
    <w:rsid w:val="002A7744"/>
    <w:rsid w:val="002A7D0F"/>
    <w:rsid w:val="002B00CD"/>
    <w:rsid w:val="002B01F6"/>
    <w:rsid w:val="002B095B"/>
    <w:rsid w:val="002B0A79"/>
    <w:rsid w:val="002B1275"/>
    <w:rsid w:val="002B14ED"/>
    <w:rsid w:val="002B1622"/>
    <w:rsid w:val="002B168C"/>
    <w:rsid w:val="002B1690"/>
    <w:rsid w:val="002B16DA"/>
    <w:rsid w:val="002B2443"/>
    <w:rsid w:val="002B2A92"/>
    <w:rsid w:val="002B33A1"/>
    <w:rsid w:val="002B3619"/>
    <w:rsid w:val="002B3776"/>
    <w:rsid w:val="002B3C50"/>
    <w:rsid w:val="002B3FB9"/>
    <w:rsid w:val="002B3FD1"/>
    <w:rsid w:val="002B4A3B"/>
    <w:rsid w:val="002B51AB"/>
    <w:rsid w:val="002B526E"/>
    <w:rsid w:val="002B53C7"/>
    <w:rsid w:val="002B5936"/>
    <w:rsid w:val="002B5E38"/>
    <w:rsid w:val="002B5EDB"/>
    <w:rsid w:val="002B5F06"/>
    <w:rsid w:val="002B60AA"/>
    <w:rsid w:val="002B622E"/>
    <w:rsid w:val="002B642D"/>
    <w:rsid w:val="002B6988"/>
    <w:rsid w:val="002B69D8"/>
    <w:rsid w:val="002B69F6"/>
    <w:rsid w:val="002B6CAE"/>
    <w:rsid w:val="002B6E40"/>
    <w:rsid w:val="002B6ED8"/>
    <w:rsid w:val="002B6EEA"/>
    <w:rsid w:val="002B73CC"/>
    <w:rsid w:val="002B744F"/>
    <w:rsid w:val="002B786A"/>
    <w:rsid w:val="002B7CA8"/>
    <w:rsid w:val="002C0282"/>
    <w:rsid w:val="002C09E2"/>
    <w:rsid w:val="002C09F7"/>
    <w:rsid w:val="002C0A4F"/>
    <w:rsid w:val="002C0D24"/>
    <w:rsid w:val="002C180E"/>
    <w:rsid w:val="002C18A8"/>
    <w:rsid w:val="002C18D6"/>
    <w:rsid w:val="002C1B21"/>
    <w:rsid w:val="002C2169"/>
    <w:rsid w:val="002C2183"/>
    <w:rsid w:val="002C262A"/>
    <w:rsid w:val="002C2691"/>
    <w:rsid w:val="002C2AD6"/>
    <w:rsid w:val="002C2B6C"/>
    <w:rsid w:val="002C2B6F"/>
    <w:rsid w:val="002C365A"/>
    <w:rsid w:val="002C40B8"/>
    <w:rsid w:val="002C411A"/>
    <w:rsid w:val="002C411C"/>
    <w:rsid w:val="002C43CA"/>
    <w:rsid w:val="002C48C9"/>
    <w:rsid w:val="002C49F8"/>
    <w:rsid w:val="002C4B0D"/>
    <w:rsid w:val="002C4CA1"/>
    <w:rsid w:val="002C52BE"/>
    <w:rsid w:val="002C52E6"/>
    <w:rsid w:val="002C5398"/>
    <w:rsid w:val="002C54B7"/>
    <w:rsid w:val="002C5948"/>
    <w:rsid w:val="002C5A02"/>
    <w:rsid w:val="002C5F78"/>
    <w:rsid w:val="002C632E"/>
    <w:rsid w:val="002C6387"/>
    <w:rsid w:val="002C6595"/>
    <w:rsid w:val="002C6E94"/>
    <w:rsid w:val="002C6F63"/>
    <w:rsid w:val="002C7112"/>
    <w:rsid w:val="002C726C"/>
    <w:rsid w:val="002C7ED1"/>
    <w:rsid w:val="002D03BD"/>
    <w:rsid w:val="002D04FB"/>
    <w:rsid w:val="002D0B0F"/>
    <w:rsid w:val="002D0CAB"/>
    <w:rsid w:val="002D1361"/>
    <w:rsid w:val="002D145E"/>
    <w:rsid w:val="002D1F8B"/>
    <w:rsid w:val="002D2922"/>
    <w:rsid w:val="002D2C2D"/>
    <w:rsid w:val="002D3442"/>
    <w:rsid w:val="002D3598"/>
    <w:rsid w:val="002D3648"/>
    <w:rsid w:val="002D365A"/>
    <w:rsid w:val="002D3866"/>
    <w:rsid w:val="002D3BEF"/>
    <w:rsid w:val="002D4576"/>
    <w:rsid w:val="002D4E70"/>
    <w:rsid w:val="002D548A"/>
    <w:rsid w:val="002D5873"/>
    <w:rsid w:val="002D5BCF"/>
    <w:rsid w:val="002D5E2A"/>
    <w:rsid w:val="002D5FF5"/>
    <w:rsid w:val="002D696C"/>
    <w:rsid w:val="002D76A7"/>
    <w:rsid w:val="002D778B"/>
    <w:rsid w:val="002D7AEB"/>
    <w:rsid w:val="002D7DFF"/>
    <w:rsid w:val="002E030E"/>
    <w:rsid w:val="002E04AD"/>
    <w:rsid w:val="002E0A89"/>
    <w:rsid w:val="002E12C6"/>
    <w:rsid w:val="002E169A"/>
    <w:rsid w:val="002E18C5"/>
    <w:rsid w:val="002E1E75"/>
    <w:rsid w:val="002E20E5"/>
    <w:rsid w:val="002E2244"/>
    <w:rsid w:val="002E23C6"/>
    <w:rsid w:val="002E23FA"/>
    <w:rsid w:val="002E245E"/>
    <w:rsid w:val="002E290E"/>
    <w:rsid w:val="002E2B99"/>
    <w:rsid w:val="002E32B9"/>
    <w:rsid w:val="002E32F7"/>
    <w:rsid w:val="002E4141"/>
    <w:rsid w:val="002E447E"/>
    <w:rsid w:val="002E4566"/>
    <w:rsid w:val="002E4715"/>
    <w:rsid w:val="002E4D71"/>
    <w:rsid w:val="002E52D5"/>
    <w:rsid w:val="002E5396"/>
    <w:rsid w:val="002E55A0"/>
    <w:rsid w:val="002E5A6E"/>
    <w:rsid w:val="002E5D98"/>
    <w:rsid w:val="002E5DEF"/>
    <w:rsid w:val="002E5EE4"/>
    <w:rsid w:val="002E5EE5"/>
    <w:rsid w:val="002E5F04"/>
    <w:rsid w:val="002E5FCA"/>
    <w:rsid w:val="002E664B"/>
    <w:rsid w:val="002E686B"/>
    <w:rsid w:val="002E6CD5"/>
    <w:rsid w:val="002E6D17"/>
    <w:rsid w:val="002E6D63"/>
    <w:rsid w:val="002E7063"/>
    <w:rsid w:val="002E7251"/>
    <w:rsid w:val="002E75F2"/>
    <w:rsid w:val="002E7826"/>
    <w:rsid w:val="002E7AA1"/>
    <w:rsid w:val="002E7BA6"/>
    <w:rsid w:val="002E7E89"/>
    <w:rsid w:val="002F0056"/>
    <w:rsid w:val="002F0546"/>
    <w:rsid w:val="002F0909"/>
    <w:rsid w:val="002F0C14"/>
    <w:rsid w:val="002F0E60"/>
    <w:rsid w:val="002F10D0"/>
    <w:rsid w:val="002F11AE"/>
    <w:rsid w:val="002F1636"/>
    <w:rsid w:val="002F1877"/>
    <w:rsid w:val="002F19F2"/>
    <w:rsid w:val="002F1A0A"/>
    <w:rsid w:val="002F1A4E"/>
    <w:rsid w:val="002F20C8"/>
    <w:rsid w:val="002F23E6"/>
    <w:rsid w:val="002F2430"/>
    <w:rsid w:val="002F2FFE"/>
    <w:rsid w:val="002F3150"/>
    <w:rsid w:val="002F31EB"/>
    <w:rsid w:val="002F3E1E"/>
    <w:rsid w:val="002F3FC7"/>
    <w:rsid w:val="002F4918"/>
    <w:rsid w:val="002F4965"/>
    <w:rsid w:val="002F5198"/>
    <w:rsid w:val="002F5521"/>
    <w:rsid w:val="002F5617"/>
    <w:rsid w:val="002F5664"/>
    <w:rsid w:val="002F571D"/>
    <w:rsid w:val="002F5B05"/>
    <w:rsid w:val="002F5B93"/>
    <w:rsid w:val="002F5BC0"/>
    <w:rsid w:val="002F5E42"/>
    <w:rsid w:val="002F62AB"/>
    <w:rsid w:val="002F69DA"/>
    <w:rsid w:val="002F6A07"/>
    <w:rsid w:val="002F6AEF"/>
    <w:rsid w:val="002F7037"/>
    <w:rsid w:val="002F7C6F"/>
    <w:rsid w:val="003007DE"/>
    <w:rsid w:val="00300D82"/>
    <w:rsid w:val="0030181D"/>
    <w:rsid w:val="00301BFE"/>
    <w:rsid w:val="00301C9E"/>
    <w:rsid w:val="00301FBF"/>
    <w:rsid w:val="00302CF8"/>
    <w:rsid w:val="00302E0C"/>
    <w:rsid w:val="003034B6"/>
    <w:rsid w:val="00303763"/>
    <w:rsid w:val="00303995"/>
    <w:rsid w:val="00303C41"/>
    <w:rsid w:val="00303E59"/>
    <w:rsid w:val="003041EB"/>
    <w:rsid w:val="003042DA"/>
    <w:rsid w:val="0030516E"/>
    <w:rsid w:val="00305509"/>
    <w:rsid w:val="003058BE"/>
    <w:rsid w:val="003058E0"/>
    <w:rsid w:val="0030637B"/>
    <w:rsid w:val="00306602"/>
    <w:rsid w:val="0030685E"/>
    <w:rsid w:val="00306B73"/>
    <w:rsid w:val="00306BCE"/>
    <w:rsid w:val="0030750F"/>
    <w:rsid w:val="003077A1"/>
    <w:rsid w:val="00310C41"/>
    <w:rsid w:val="00310CE7"/>
    <w:rsid w:val="00311961"/>
    <w:rsid w:val="00311DC4"/>
    <w:rsid w:val="00311DCA"/>
    <w:rsid w:val="00313218"/>
    <w:rsid w:val="003133D9"/>
    <w:rsid w:val="003138EB"/>
    <w:rsid w:val="00313973"/>
    <w:rsid w:val="00313A90"/>
    <w:rsid w:val="00313CF7"/>
    <w:rsid w:val="00314021"/>
    <w:rsid w:val="00314193"/>
    <w:rsid w:val="003145C6"/>
    <w:rsid w:val="00314699"/>
    <w:rsid w:val="00314839"/>
    <w:rsid w:val="00314A88"/>
    <w:rsid w:val="00314B4D"/>
    <w:rsid w:val="00314D62"/>
    <w:rsid w:val="00314F21"/>
    <w:rsid w:val="00315461"/>
    <w:rsid w:val="003154FE"/>
    <w:rsid w:val="00316289"/>
    <w:rsid w:val="00316D1B"/>
    <w:rsid w:val="00316FF7"/>
    <w:rsid w:val="00317436"/>
    <w:rsid w:val="003174F7"/>
    <w:rsid w:val="003177B4"/>
    <w:rsid w:val="00317ED5"/>
    <w:rsid w:val="003203E9"/>
    <w:rsid w:val="0032097C"/>
    <w:rsid w:val="0032107C"/>
    <w:rsid w:val="0032197D"/>
    <w:rsid w:val="00321A3C"/>
    <w:rsid w:val="00321B7F"/>
    <w:rsid w:val="0032202A"/>
    <w:rsid w:val="003228C9"/>
    <w:rsid w:val="00322ADE"/>
    <w:rsid w:val="0032311A"/>
    <w:rsid w:val="00323848"/>
    <w:rsid w:val="00323B48"/>
    <w:rsid w:val="00323FEC"/>
    <w:rsid w:val="003241E6"/>
    <w:rsid w:val="0032446E"/>
    <w:rsid w:val="00324863"/>
    <w:rsid w:val="00324881"/>
    <w:rsid w:val="003248AB"/>
    <w:rsid w:val="003255BF"/>
    <w:rsid w:val="003256D8"/>
    <w:rsid w:val="00325A39"/>
    <w:rsid w:val="00326074"/>
    <w:rsid w:val="0032699B"/>
    <w:rsid w:val="00330282"/>
    <w:rsid w:val="003305A6"/>
    <w:rsid w:val="0033061A"/>
    <w:rsid w:val="00330B2E"/>
    <w:rsid w:val="00330D9A"/>
    <w:rsid w:val="00331050"/>
    <w:rsid w:val="0033118C"/>
    <w:rsid w:val="00331291"/>
    <w:rsid w:val="00331507"/>
    <w:rsid w:val="0033159C"/>
    <w:rsid w:val="0033173A"/>
    <w:rsid w:val="00332987"/>
    <w:rsid w:val="00332FE5"/>
    <w:rsid w:val="003337C4"/>
    <w:rsid w:val="00333E7C"/>
    <w:rsid w:val="00333E7E"/>
    <w:rsid w:val="003342E1"/>
    <w:rsid w:val="003344FC"/>
    <w:rsid w:val="00334605"/>
    <w:rsid w:val="0033465D"/>
    <w:rsid w:val="00334F93"/>
    <w:rsid w:val="00335351"/>
    <w:rsid w:val="00336090"/>
    <w:rsid w:val="00336374"/>
    <w:rsid w:val="00336A7B"/>
    <w:rsid w:val="00336E9F"/>
    <w:rsid w:val="003376C8"/>
    <w:rsid w:val="00337EA8"/>
    <w:rsid w:val="00340318"/>
    <w:rsid w:val="00340549"/>
    <w:rsid w:val="00340D69"/>
    <w:rsid w:val="00340DF8"/>
    <w:rsid w:val="0034107F"/>
    <w:rsid w:val="0034163F"/>
    <w:rsid w:val="003421F5"/>
    <w:rsid w:val="0034227D"/>
    <w:rsid w:val="00342991"/>
    <w:rsid w:val="00342EC1"/>
    <w:rsid w:val="00343423"/>
    <w:rsid w:val="0034364F"/>
    <w:rsid w:val="003436F0"/>
    <w:rsid w:val="003437AD"/>
    <w:rsid w:val="00343B2F"/>
    <w:rsid w:val="00343C31"/>
    <w:rsid w:val="00344371"/>
    <w:rsid w:val="0034439B"/>
    <w:rsid w:val="003448F0"/>
    <w:rsid w:val="00344CC1"/>
    <w:rsid w:val="00344D5B"/>
    <w:rsid w:val="003450EB"/>
    <w:rsid w:val="00345224"/>
    <w:rsid w:val="00345719"/>
    <w:rsid w:val="00345A83"/>
    <w:rsid w:val="00345B88"/>
    <w:rsid w:val="00346577"/>
    <w:rsid w:val="003466BF"/>
    <w:rsid w:val="00346B8D"/>
    <w:rsid w:val="00346DB6"/>
    <w:rsid w:val="00346F74"/>
    <w:rsid w:val="00347646"/>
    <w:rsid w:val="00347C4E"/>
    <w:rsid w:val="003505C6"/>
    <w:rsid w:val="00350699"/>
    <w:rsid w:val="0035079E"/>
    <w:rsid w:val="00350949"/>
    <w:rsid w:val="00350BF9"/>
    <w:rsid w:val="00350D3B"/>
    <w:rsid w:val="00350F5E"/>
    <w:rsid w:val="00350FD6"/>
    <w:rsid w:val="00351B95"/>
    <w:rsid w:val="00351E0C"/>
    <w:rsid w:val="00351EE4"/>
    <w:rsid w:val="00352427"/>
    <w:rsid w:val="00352854"/>
    <w:rsid w:val="00353265"/>
    <w:rsid w:val="0035326D"/>
    <w:rsid w:val="003532C3"/>
    <w:rsid w:val="00353344"/>
    <w:rsid w:val="003535D6"/>
    <w:rsid w:val="003536EF"/>
    <w:rsid w:val="00353F82"/>
    <w:rsid w:val="00354867"/>
    <w:rsid w:val="003548FD"/>
    <w:rsid w:val="00354AEB"/>
    <w:rsid w:val="00354D43"/>
    <w:rsid w:val="00354E0B"/>
    <w:rsid w:val="00354F11"/>
    <w:rsid w:val="003553D6"/>
    <w:rsid w:val="00355EEF"/>
    <w:rsid w:val="003561B3"/>
    <w:rsid w:val="0035622E"/>
    <w:rsid w:val="00356BF6"/>
    <w:rsid w:val="00356E38"/>
    <w:rsid w:val="0035709C"/>
    <w:rsid w:val="00357134"/>
    <w:rsid w:val="00357432"/>
    <w:rsid w:val="003575EA"/>
    <w:rsid w:val="00357A02"/>
    <w:rsid w:val="00357BF0"/>
    <w:rsid w:val="00357EA0"/>
    <w:rsid w:val="003601E7"/>
    <w:rsid w:val="003607AF"/>
    <w:rsid w:val="00360DAC"/>
    <w:rsid w:val="00361396"/>
    <w:rsid w:val="003613B1"/>
    <w:rsid w:val="00361A3A"/>
    <w:rsid w:val="00361CD8"/>
    <w:rsid w:val="00361DDF"/>
    <w:rsid w:val="0036215B"/>
    <w:rsid w:val="0036239A"/>
    <w:rsid w:val="0036253F"/>
    <w:rsid w:val="0036270E"/>
    <w:rsid w:val="00362A8C"/>
    <w:rsid w:val="003631CD"/>
    <w:rsid w:val="003636E2"/>
    <w:rsid w:val="00363977"/>
    <w:rsid w:val="00363B4E"/>
    <w:rsid w:val="00363B68"/>
    <w:rsid w:val="0036470A"/>
    <w:rsid w:val="003648EA"/>
    <w:rsid w:val="00364A79"/>
    <w:rsid w:val="00364EC3"/>
    <w:rsid w:val="0036571E"/>
    <w:rsid w:val="003657F4"/>
    <w:rsid w:val="003657FD"/>
    <w:rsid w:val="00365848"/>
    <w:rsid w:val="00365944"/>
    <w:rsid w:val="00365998"/>
    <w:rsid w:val="00365ADA"/>
    <w:rsid w:val="00366995"/>
    <w:rsid w:val="00366CCD"/>
    <w:rsid w:val="00366E0F"/>
    <w:rsid w:val="00367B2C"/>
    <w:rsid w:val="003707AE"/>
    <w:rsid w:val="003710AE"/>
    <w:rsid w:val="00371410"/>
    <w:rsid w:val="003714D4"/>
    <w:rsid w:val="0037179C"/>
    <w:rsid w:val="00371B16"/>
    <w:rsid w:val="00371BAB"/>
    <w:rsid w:val="0037203D"/>
    <w:rsid w:val="003726D7"/>
    <w:rsid w:val="003729EC"/>
    <w:rsid w:val="00373473"/>
    <w:rsid w:val="003739A2"/>
    <w:rsid w:val="003739BB"/>
    <w:rsid w:val="00373B4B"/>
    <w:rsid w:val="00374060"/>
    <w:rsid w:val="0037421F"/>
    <w:rsid w:val="0037432E"/>
    <w:rsid w:val="003744CB"/>
    <w:rsid w:val="00374697"/>
    <w:rsid w:val="00374855"/>
    <w:rsid w:val="00374D5B"/>
    <w:rsid w:val="00375552"/>
    <w:rsid w:val="003756CF"/>
    <w:rsid w:val="0037654D"/>
    <w:rsid w:val="00376A75"/>
    <w:rsid w:val="00377359"/>
    <w:rsid w:val="003779AA"/>
    <w:rsid w:val="003779CF"/>
    <w:rsid w:val="00377B88"/>
    <w:rsid w:val="0038009C"/>
    <w:rsid w:val="003804BB"/>
    <w:rsid w:val="00381148"/>
    <w:rsid w:val="00381407"/>
    <w:rsid w:val="00381D16"/>
    <w:rsid w:val="003820D2"/>
    <w:rsid w:val="003824DD"/>
    <w:rsid w:val="00382BA8"/>
    <w:rsid w:val="00382D6A"/>
    <w:rsid w:val="003831D7"/>
    <w:rsid w:val="00383AF9"/>
    <w:rsid w:val="00383CEE"/>
    <w:rsid w:val="00383E89"/>
    <w:rsid w:val="00384E45"/>
    <w:rsid w:val="0038581B"/>
    <w:rsid w:val="00386396"/>
    <w:rsid w:val="00386851"/>
    <w:rsid w:val="00386910"/>
    <w:rsid w:val="00386F93"/>
    <w:rsid w:val="0038712E"/>
    <w:rsid w:val="00387557"/>
    <w:rsid w:val="0038774E"/>
    <w:rsid w:val="00387C0B"/>
    <w:rsid w:val="00387CF6"/>
    <w:rsid w:val="00387D86"/>
    <w:rsid w:val="00387DC7"/>
    <w:rsid w:val="00390047"/>
    <w:rsid w:val="00390375"/>
    <w:rsid w:val="003905D2"/>
    <w:rsid w:val="003907F7"/>
    <w:rsid w:val="00390C2A"/>
    <w:rsid w:val="003915A3"/>
    <w:rsid w:val="00391C00"/>
    <w:rsid w:val="00391FD3"/>
    <w:rsid w:val="00391FE0"/>
    <w:rsid w:val="00392B19"/>
    <w:rsid w:val="00392FDC"/>
    <w:rsid w:val="003935F7"/>
    <w:rsid w:val="00393785"/>
    <w:rsid w:val="00393C20"/>
    <w:rsid w:val="00393D89"/>
    <w:rsid w:val="00393EC5"/>
    <w:rsid w:val="00393F05"/>
    <w:rsid w:val="00394042"/>
    <w:rsid w:val="00394695"/>
    <w:rsid w:val="00394AAA"/>
    <w:rsid w:val="0039519A"/>
    <w:rsid w:val="00395323"/>
    <w:rsid w:val="00395890"/>
    <w:rsid w:val="00395B6F"/>
    <w:rsid w:val="0039601A"/>
    <w:rsid w:val="0039617D"/>
    <w:rsid w:val="00396249"/>
    <w:rsid w:val="00396F1A"/>
    <w:rsid w:val="00397C0C"/>
    <w:rsid w:val="00397D6D"/>
    <w:rsid w:val="003A04ED"/>
    <w:rsid w:val="003A0E19"/>
    <w:rsid w:val="003A0F30"/>
    <w:rsid w:val="003A0FC2"/>
    <w:rsid w:val="003A15F3"/>
    <w:rsid w:val="003A1AD4"/>
    <w:rsid w:val="003A1B01"/>
    <w:rsid w:val="003A1D12"/>
    <w:rsid w:val="003A1D9D"/>
    <w:rsid w:val="003A26BE"/>
    <w:rsid w:val="003A2B7F"/>
    <w:rsid w:val="003A331A"/>
    <w:rsid w:val="003A37F8"/>
    <w:rsid w:val="003A39DB"/>
    <w:rsid w:val="003A40AF"/>
    <w:rsid w:val="003A427D"/>
    <w:rsid w:val="003A4339"/>
    <w:rsid w:val="003A44CC"/>
    <w:rsid w:val="003A4C99"/>
    <w:rsid w:val="003A5985"/>
    <w:rsid w:val="003A6638"/>
    <w:rsid w:val="003A67CD"/>
    <w:rsid w:val="003A6A8A"/>
    <w:rsid w:val="003A70E8"/>
    <w:rsid w:val="003A76BD"/>
    <w:rsid w:val="003A7798"/>
    <w:rsid w:val="003A786F"/>
    <w:rsid w:val="003A7915"/>
    <w:rsid w:val="003B01D6"/>
    <w:rsid w:val="003B0424"/>
    <w:rsid w:val="003B096F"/>
    <w:rsid w:val="003B0ACD"/>
    <w:rsid w:val="003B0C82"/>
    <w:rsid w:val="003B0E04"/>
    <w:rsid w:val="003B0E27"/>
    <w:rsid w:val="003B0E4A"/>
    <w:rsid w:val="003B1302"/>
    <w:rsid w:val="003B19C0"/>
    <w:rsid w:val="003B1A4B"/>
    <w:rsid w:val="003B1A94"/>
    <w:rsid w:val="003B1D0C"/>
    <w:rsid w:val="003B1D48"/>
    <w:rsid w:val="003B1FDF"/>
    <w:rsid w:val="003B2621"/>
    <w:rsid w:val="003B28CD"/>
    <w:rsid w:val="003B2EF8"/>
    <w:rsid w:val="003B3033"/>
    <w:rsid w:val="003B3AFD"/>
    <w:rsid w:val="003B3F09"/>
    <w:rsid w:val="003B42F2"/>
    <w:rsid w:val="003B43AF"/>
    <w:rsid w:val="003B4F1D"/>
    <w:rsid w:val="003B4F93"/>
    <w:rsid w:val="003B50F5"/>
    <w:rsid w:val="003B5206"/>
    <w:rsid w:val="003B549D"/>
    <w:rsid w:val="003B57DA"/>
    <w:rsid w:val="003B5834"/>
    <w:rsid w:val="003B594A"/>
    <w:rsid w:val="003B6238"/>
    <w:rsid w:val="003B693C"/>
    <w:rsid w:val="003B6D0D"/>
    <w:rsid w:val="003B6D7D"/>
    <w:rsid w:val="003B71F9"/>
    <w:rsid w:val="003B75A0"/>
    <w:rsid w:val="003B7A4D"/>
    <w:rsid w:val="003C04DA"/>
    <w:rsid w:val="003C05C9"/>
    <w:rsid w:val="003C076C"/>
    <w:rsid w:val="003C0C43"/>
    <w:rsid w:val="003C0C6F"/>
    <w:rsid w:val="003C0D5F"/>
    <w:rsid w:val="003C0F1F"/>
    <w:rsid w:val="003C0F33"/>
    <w:rsid w:val="003C151D"/>
    <w:rsid w:val="003C19AF"/>
    <w:rsid w:val="003C1CF1"/>
    <w:rsid w:val="003C248E"/>
    <w:rsid w:val="003C3017"/>
    <w:rsid w:val="003C364B"/>
    <w:rsid w:val="003C3E0F"/>
    <w:rsid w:val="003C43BC"/>
    <w:rsid w:val="003C44CA"/>
    <w:rsid w:val="003C45E4"/>
    <w:rsid w:val="003C46AB"/>
    <w:rsid w:val="003C4A18"/>
    <w:rsid w:val="003C4BFD"/>
    <w:rsid w:val="003C4DAA"/>
    <w:rsid w:val="003C5185"/>
    <w:rsid w:val="003C59D9"/>
    <w:rsid w:val="003C5A54"/>
    <w:rsid w:val="003C5B4D"/>
    <w:rsid w:val="003C5F64"/>
    <w:rsid w:val="003C6675"/>
    <w:rsid w:val="003C68E3"/>
    <w:rsid w:val="003C6A5F"/>
    <w:rsid w:val="003C6BC4"/>
    <w:rsid w:val="003C6DA4"/>
    <w:rsid w:val="003C6E66"/>
    <w:rsid w:val="003C6EFC"/>
    <w:rsid w:val="003C7416"/>
    <w:rsid w:val="003C74BC"/>
    <w:rsid w:val="003C7716"/>
    <w:rsid w:val="003C7922"/>
    <w:rsid w:val="003C7BB7"/>
    <w:rsid w:val="003C7CF1"/>
    <w:rsid w:val="003C7D05"/>
    <w:rsid w:val="003C7E37"/>
    <w:rsid w:val="003D0228"/>
    <w:rsid w:val="003D06C3"/>
    <w:rsid w:val="003D08DD"/>
    <w:rsid w:val="003D08F7"/>
    <w:rsid w:val="003D11DD"/>
    <w:rsid w:val="003D1966"/>
    <w:rsid w:val="003D1C30"/>
    <w:rsid w:val="003D1E53"/>
    <w:rsid w:val="003D311A"/>
    <w:rsid w:val="003D32D4"/>
    <w:rsid w:val="003D35FA"/>
    <w:rsid w:val="003D3FB5"/>
    <w:rsid w:val="003D46A2"/>
    <w:rsid w:val="003D4CF8"/>
    <w:rsid w:val="003D57F0"/>
    <w:rsid w:val="003D58A0"/>
    <w:rsid w:val="003D5A93"/>
    <w:rsid w:val="003D5BBE"/>
    <w:rsid w:val="003D6338"/>
    <w:rsid w:val="003D67A0"/>
    <w:rsid w:val="003D708A"/>
    <w:rsid w:val="003D70AB"/>
    <w:rsid w:val="003D7E0D"/>
    <w:rsid w:val="003D7F6E"/>
    <w:rsid w:val="003E0236"/>
    <w:rsid w:val="003E02B9"/>
    <w:rsid w:val="003E03A5"/>
    <w:rsid w:val="003E07A1"/>
    <w:rsid w:val="003E0A9E"/>
    <w:rsid w:val="003E0C76"/>
    <w:rsid w:val="003E0EC5"/>
    <w:rsid w:val="003E101B"/>
    <w:rsid w:val="003E15BA"/>
    <w:rsid w:val="003E1633"/>
    <w:rsid w:val="003E1AF3"/>
    <w:rsid w:val="003E1CC4"/>
    <w:rsid w:val="003E20C6"/>
    <w:rsid w:val="003E22D7"/>
    <w:rsid w:val="003E235C"/>
    <w:rsid w:val="003E29F4"/>
    <w:rsid w:val="003E30B1"/>
    <w:rsid w:val="003E345F"/>
    <w:rsid w:val="003E36B9"/>
    <w:rsid w:val="003E4281"/>
    <w:rsid w:val="003E44B0"/>
    <w:rsid w:val="003E47C2"/>
    <w:rsid w:val="003E4D3E"/>
    <w:rsid w:val="003E4F2B"/>
    <w:rsid w:val="003E58C6"/>
    <w:rsid w:val="003E5A71"/>
    <w:rsid w:val="003E5CD3"/>
    <w:rsid w:val="003E5E4A"/>
    <w:rsid w:val="003E63BB"/>
    <w:rsid w:val="003E65D7"/>
    <w:rsid w:val="003E6609"/>
    <w:rsid w:val="003E6BF6"/>
    <w:rsid w:val="003E6C02"/>
    <w:rsid w:val="003E6DDF"/>
    <w:rsid w:val="003E714C"/>
    <w:rsid w:val="003E71C0"/>
    <w:rsid w:val="003E7645"/>
    <w:rsid w:val="003E772A"/>
    <w:rsid w:val="003E785E"/>
    <w:rsid w:val="003E7D78"/>
    <w:rsid w:val="003F015E"/>
    <w:rsid w:val="003F01D8"/>
    <w:rsid w:val="003F03D7"/>
    <w:rsid w:val="003F07F9"/>
    <w:rsid w:val="003F09C0"/>
    <w:rsid w:val="003F0F30"/>
    <w:rsid w:val="003F121A"/>
    <w:rsid w:val="003F170F"/>
    <w:rsid w:val="003F1DF5"/>
    <w:rsid w:val="003F21D1"/>
    <w:rsid w:val="003F2574"/>
    <w:rsid w:val="003F2A76"/>
    <w:rsid w:val="003F2D1B"/>
    <w:rsid w:val="003F3216"/>
    <w:rsid w:val="003F3E4C"/>
    <w:rsid w:val="003F42BE"/>
    <w:rsid w:val="003F43FC"/>
    <w:rsid w:val="003F4566"/>
    <w:rsid w:val="003F50B5"/>
    <w:rsid w:val="003F528F"/>
    <w:rsid w:val="003F5550"/>
    <w:rsid w:val="003F576C"/>
    <w:rsid w:val="003F6295"/>
    <w:rsid w:val="003F6637"/>
    <w:rsid w:val="003F6EB2"/>
    <w:rsid w:val="003F73B4"/>
    <w:rsid w:val="003F750F"/>
    <w:rsid w:val="003F779C"/>
    <w:rsid w:val="003F79A8"/>
    <w:rsid w:val="003F7AE0"/>
    <w:rsid w:val="003F7CE8"/>
    <w:rsid w:val="003F7DB6"/>
    <w:rsid w:val="003F7DC9"/>
    <w:rsid w:val="003F7F79"/>
    <w:rsid w:val="003F7FC8"/>
    <w:rsid w:val="0040051D"/>
    <w:rsid w:val="00400AEB"/>
    <w:rsid w:val="00400B56"/>
    <w:rsid w:val="00400BE4"/>
    <w:rsid w:val="00401589"/>
    <w:rsid w:val="00401CD4"/>
    <w:rsid w:val="004027F0"/>
    <w:rsid w:val="00403BF7"/>
    <w:rsid w:val="00404493"/>
    <w:rsid w:val="004044A0"/>
    <w:rsid w:val="00404DA6"/>
    <w:rsid w:val="00405146"/>
    <w:rsid w:val="00405191"/>
    <w:rsid w:val="00405330"/>
    <w:rsid w:val="0040560C"/>
    <w:rsid w:val="004056B8"/>
    <w:rsid w:val="004056DB"/>
    <w:rsid w:val="00405E6A"/>
    <w:rsid w:val="00406061"/>
    <w:rsid w:val="0040618C"/>
    <w:rsid w:val="00406330"/>
    <w:rsid w:val="004064CA"/>
    <w:rsid w:val="00406800"/>
    <w:rsid w:val="00406D56"/>
    <w:rsid w:val="00406F2B"/>
    <w:rsid w:val="004072F7"/>
    <w:rsid w:val="0040762F"/>
    <w:rsid w:val="004077AE"/>
    <w:rsid w:val="00407907"/>
    <w:rsid w:val="0040796D"/>
    <w:rsid w:val="004100A8"/>
    <w:rsid w:val="00410382"/>
    <w:rsid w:val="00410DD0"/>
    <w:rsid w:val="004110F7"/>
    <w:rsid w:val="004114A2"/>
    <w:rsid w:val="0041154B"/>
    <w:rsid w:val="004116EA"/>
    <w:rsid w:val="00411737"/>
    <w:rsid w:val="00411CBF"/>
    <w:rsid w:val="00411DCA"/>
    <w:rsid w:val="00411F1C"/>
    <w:rsid w:val="004121A3"/>
    <w:rsid w:val="00412E47"/>
    <w:rsid w:val="004131AC"/>
    <w:rsid w:val="0041361A"/>
    <w:rsid w:val="00413E30"/>
    <w:rsid w:val="0041446C"/>
    <w:rsid w:val="00414C24"/>
    <w:rsid w:val="00414C5E"/>
    <w:rsid w:val="00414FCF"/>
    <w:rsid w:val="004153F7"/>
    <w:rsid w:val="0041545B"/>
    <w:rsid w:val="00415543"/>
    <w:rsid w:val="00415685"/>
    <w:rsid w:val="00415C74"/>
    <w:rsid w:val="00415E1C"/>
    <w:rsid w:val="00416218"/>
    <w:rsid w:val="0041648E"/>
    <w:rsid w:val="004166E9"/>
    <w:rsid w:val="0041682E"/>
    <w:rsid w:val="00416902"/>
    <w:rsid w:val="004170E5"/>
    <w:rsid w:val="00417338"/>
    <w:rsid w:val="0041772A"/>
    <w:rsid w:val="00420202"/>
    <w:rsid w:val="004208DD"/>
    <w:rsid w:val="004209F7"/>
    <w:rsid w:val="00420E79"/>
    <w:rsid w:val="0042123B"/>
    <w:rsid w:val="004214AE"/>
    <w:rsid w:val="00421AB5"/>
    <w:rsid w:val="0042218A"/>
    <w:rsid w:val="00422415"/>
    <w:rsid w:val="00422503"/>
    <w:rsid w:val="0042342B"/>
    <w:rsid w:val="00423766"/>
    <w:rsid w:val="00424115"/>
    <w:rsid w:val="00424EC7"/>
    <w:rsid w:val="00425FD7"/>
    <w:rsid w:val="0042677B"/>
    <w:rsid w:val="00427A70"/>
    <w:rsid w:val="00427A72"/>
    <w:rsid w:val="00427B81"/>
    <w:rsid w:val="00430117"/>
    <w:rsid w:val="0043088C"/>
    <w:rsid w:val="00430AF1"/>
    <w:rsid w:val="00431A8E"/>
    <w:rsid w:val="0043269A"/>
    <w:rsid w:val="004327F3"/>
    <w:rsid w:val="00432A46"/>
    <w:rsid w:val="00432C9B"/>
    <w:rsid w:val="00432D34"/>
    <w:rsid w:val="00432EF7"/>
    <w:rsid w:val="00433158"/>
    <w:rsid w:val="004332C6"/>
    <w:rsid w:val="00433848"/>
    <w:rsid w:val="00433942"/>
    <w:rsid w:val="00433BCF"/>
    <w:rsid w:val="00434179"/>
    <w:rsid w:val="00434647"/>
    <w:rsid w:val="00434702"/>
    <w:rsid w:val="00434883"/>
    <w:rsid w:val="00434A77"/>
    <w:rsid w:val="00434F4E"/>
    <w:rsid w:val="004352F0"/>
    <w:rsid w:val="0043530B"/>
    <w:rsid w:val="004356D1"/>
    <w:rsid w:val="004359C5"/>
    <w:rsid w:val="00435CDA"/>
    <w:rsid w:val="0043612B"/>
    <w:rsid w:val="0043615A"/>
    <w:rsid w:val="00436177"/>
    <w:rsid w:val="004368E5"/>
    <w:rsid w:val="00436A50"/>
    <w:rsid w:val="00436C7C"/>
    <w:rsid w:val="00436D8B"/>
    <w:rsid w:val="00436D99"/>
    <w:rsid w:val="0043708C"/>
    <w:rsid w:val="0043762A"/>
    <w:rsid w:val="00437948"/>
    <w:rsid w:val="00440544"/>
    <w:rsid w:val="004406FE"/>
    <w:rsid w:val="004409DA"/>
    <w:rsid w:val="00441353"/>
    <w:rsid w:val="00441473"/>
    <w:rsid w:val="0044196D"/>
    <w:rsid w:val="004419D7"/>
    <w:rsid w:val="00441DE1"/>
    <w:rsid w:val="00442985"/>
    <w:rsid w:val="00442AC6"/>
    <w:rsid w:val="00442BD8"/>
    <w:rsid w:val="00442D83"/>
    <w:rsid w:val="00442ED3"/>
    <w:rsid w:val="00443180"/>
    <w:rsid w:val="00443729"/>
    <w:rsid w:val="00443ACA"/>
    <w:rsid w:val="00443D3A"/>
    <w:rsid w:val="004450D4"/>
    <w:rsid w:val="0044584E"/>
    <w:rsid w:val="00445985"/>
    <w:rsid w:val="00445A0E"/>
    <w:rsid w:val="00445A3E"/>
    <w:rsid w:val="00445B99"/>
    <w:rsid w:val="004467AF"/>
    <w:rsid w:val="00446A58"/>
    <w:rsid w:val="00447291"/>
    <w:rsid w:val="00447363"/>
    <w:rsid w:val="004475E0"/>
    <w:rsid w:val="0044763E"/>
    <w:rsid w:val="00447B6C"/>
    <w:rsid w:val="00447BB8"/>
    <w:rsid w:val="0045017F"/>
    <w:rsid w:val="00450510"/>
    <w:rsid w:val="00450673"/>
    <w:rsid w:val="00450975"/>
    <w:rsid w:val="00450994"/>
    <w:rsid w:val="00451285"/>
    <w:rsid w:val="004522B2"/>
    <w:rsid w:val="0045245D"/>
    <w:rsid w:val="0045271E"/>
    <w:rsid w:val="00452F90"/>
    <w:rsid w:val="004531B3"/>
    <w:rsid w:val="004537B9"/>
    <w:rsid w:val="00453A5B"/>
    <w:rsid w:val="00453B82"/>
    <w:rsid w:val="00454299"/>
    <w:rsid w:val="00454AA1"/>
    <w:rsid w:val="00454D69"/>
    <w:rsid w:val="0045594F"/>
    <w:rsid w:val="00455C5B"/>
    <w:rsid w:val="00456067"/>
    <w:rsid w:val="00456278"/>
    <w:rsid w:val="004563FE"/>
    <w:rsid w:val="0045670C"/>
    <w:rsid w:val="0045747B"/>
    <w:rsid w:val="004574EB"/>
    <w:rsid w:val="00457FAA"/>
    <w:rsid w:val="00460B3A"/>
    <w:rsid w:val="00460BA3"/>
    <w:rsid w:val="00461445"/>
    <w:rsid w:val="0046157F"/>
    <w:rsid w:val="004618FC"/>
    <w:rsid w:val="004619F7"/>
    <w:rsid w:val="004620C7"/>
    <w:rsid w:val="00462488"/>
    <w:rsid w:val="004628F0"/>
    <w:rsid w:val="00462D41"/>
    <w:rsid w:val="00462F99"/>
    <w:rsid w:val="00462FA8"/>
    <w:rsid w:val="00463553"/>
    <w:rsid w:val="00463582"/>
    <w:rsid w:val="004635FC"/>
    <w:rsid w:val="004636B1"/>
    <w:rsid w:val="00464434"/>
    <w:rsid w:val="00464B3D"/>
    <w:rsid w:val="00464BC9"/>
    <w:rsid w:val="00464CA2"/>
    <w:rsid w:val="00464D1F"/>
    <w:rsid w:val="0046509F"/>
    <w:rsid w:val="00465222"/>
    <w:rsid w:val="004661CC"/>
    <w:rsid w:val="0046645A"/>
    <w:rsid w:val="00467071"/>
    <w:rsid w:val="00467088"/>
    <w:rsid w:val="004672A0"/>
    <w:rsid w:val="00467F8C"/>
    <w:rsid w:val="00470465"/>
    <w:rsid w:val="0047057C"/>
    <w:rsid w:val="0047057F"/>
    <w:rsid w:val="004707E5"/>
    <w:rsid w:val="00471D4D"/>
    <w:rsid w:val="00471D65"/>
    <w:rsid w:val="004720B1"/>
    <w:rsid w:val="004722CB"/>
    <w:rsid w:val="004724FD"/>
    <w:rsid w:val="00472CC6"/>
    <w:rsid w:val="004736FA"/>
    <w:rsid w:val="00473BED"/>
    <w:rsid w:val="004749E8"/>
    <w:rsid w:val="00474A5B"/>
    <w:rsid w:val="004754CA"/>
    <w:rsid w:val="00475698"/>
    <w:rsid w:val="004756C6"/>
    <w:rsid w:val="00475A2D"/>
    <w:rsid w:val="00475AFA"/>
    <w:rsid w:val="00476F97"/>
    <w:rsid w:val="00477060"/>
    <w:rsid w:val="004773A7"/>
    <w:rsid w:val="00477AD3"/>
    <w:rsid w:val="0048000E"/>
    <w:rsid w:val="00480239"/>
    <w:rsid w:val="0048030F"/>
    <w:rsid w:val="004803E8"/>
    <w:rsid w:val="00480A44"/>
    <w:rsid w:val="00480D8E"/>
    <w:rsid w:val="00480EED"/>
    <w:rsid w:val="00480F54"/>
    <w:rsid w:val="00480F56"/>
    <w:rsid w:val="00480FF4"/>
    <w:rsid w:val="00481914"/>
    <w:rsid w:val="00481AC7"/>
    <w:rsid w:val="00481CCA"/>
    <w:rsid w:val="0048247A"/>
    <w:rsid w:val="00482853"/>
    <w:rsid w:val="00482BB3"/>
    <w:rsid w:val="00482BF2"/>
    <w:rsid w:val="00482C78"/>
    <w:rsid w:val="00483152"/>
    <w:rsid w:val="0048315A"/>
    <w:rsid w:val="00483F93"/>
    <w:rsid w:val="00484394"/>
    <w:rsid w:val="00484E64"/>
    <w:rsid w:val="00485622"/>
    <w:rsid w:val="00485858"/>
    <w:rsid w:val="004862C8"/>
    <w:rsid w:val="0048649E"/>
    <w:rsid w:val="00486B44"/>
    <w:rsid w:val="00486B49"/>
    <w:rsid w:val="00486DB0"/>
    <w:rsid w:val="00486FB3"/>
    <w:rsid w:val="004872B3"/>
    <w:rsid w:val="0048745D"/>
    <w:rsid w:val="0048759F"/>
    <w:rsid w:val="004877FB"/>
    <w:rsid w:val="00487806"/>
    <w:rsid w:val="004879EB"/>
    <w:rsid w:val="004901E0"/>
    <w:rsid w:val="00490629"/>
    <w:rsid w:val="00490BD2"/>
    <w:rsid w:val="00490F82"/>
    <w:rsid w:val="00491389"/>
    <w:rsid w:val="00491414"/>
    <w:rsid w:val="0049144E"/>
    <w:rsid w:val="00491D0B"/>
    <w:rsid w:val="00491D4F"/>
    <w:rsid w:val="00491DB6"/>
    <w:rsid w:val="00491EA3"/>
    <w:rsid w:val="00492494"/>
    <w:rsid w:val="004927F2"/>
    <w:rsid w:val="00492B96"/>
    <w:rsid w:val="004935C9"/>
    <w:rsid w:val="0049384E"/>
    <w:rsid w:val="00493D6C"/>
    <w:rsid w:val="00494368"/>
    <w:rsid w:val="00494BB9"/>
    <w:rsid w:val="00494BEE"/>
    <w:rsid w:val="00495697"/>
    <w:rsid w:val="00495D04"/>
    <w:rsid w:val="00495EF3"/>
    <w:rsid w:val="004960EF"/>
    <w:rsid w:val="004961CD"/>
    <w:rsid w:val="004965C6"/>
    <w:rsid w:val="0049688A"/>
    <w:rsid w:val="0049695F"/>
    <w:rsid w:val="00496B89"/>
    <w:rsid w:val="00496E6D"/>
    <w:rsid w:val="004976A7"/>
    <w:rsid w:val="00497B84"/>
    <w:rsid w:val="004A031B"/>
    <w:rsid w:val="004A0350"/>
    <w:rsid w:val="004A0736"/>
    <w:rsid w:val="004A0882"/>
    <w:rsid w:val="004A0C43"/>
    <w:rsid w:val="004A10F9"/>
    <w:rsid w:val="004A1360"/>
    <w:rsid w:val="004A16E5"/>
    <w:rsid w:val="004A19F0"/>
    <w:rsid w:val="004A1DF8"/>
    <w:rsid w:val="004A1F90"/>
    <w:rsid w:val="004A212A"/>
    <w:rsid w:val="004A21EB"/>
    <w:rsid w:val="004A2244"/>
    <w:rsid w:val="004A22B4"/>
    <w:rsid w:val="004A2680"/>
    <w:rsid w:val="004A27B7"/>
    <w:rsid w:val="004A28DE"/>
    <w:rsid w:val="004A2C80"/>
    <w:rsid w:val="004A3088"/>
    <w:rsid w:val="004A3172"/>
    <w:rsid w:val="004A3379"/>
    <w:rsid w:val="004A36F2"/>
    <w:rsid w:val="004A37A2"/>
    <w:rsid w:val="004A37DF"/>
    <w:rsid w:val="004A3ABC"/>
    <w:rsid w:val="004A47C8"/>
    <w:rsid w:val="004A4D9F"/>
    <w:rsid w:val="004A5A9C"/>
    <w:rsid w:val="004A5CC6"/>
    <w:rsid w:val="004A5DD1"/>
    <w:rsid w:val="004A69B5"/>
    <w:rsid w:val="004A6BF5"/>
    <w:rsid w:val="004A6FBE"/>
    <w:rsid w:val="004A7192"/>
    <w:rsid w:val="004A71EA"/>
    <w:rsid w:val="004A7A6E"/>
    <w:rsid w:val="004A7C2B"/>
    <w:rsid w:val="004A7C6D"/>
    <w:rsid w:val="004A7CA8"/>
    <w:rsid w:val="004B0812"/>
    <w:rsid w:val="004B0921"/>
    <w:rsid w:val="004B0D6A"/>
    <w:rsid w:val="004B11B3"/>
    <w:rsid w:val="004B13D7"/>
    <w:rsid w:val="004B1A75"/>
    <w:rsid w:val="004B1E31"/>
    <w:rsid w:val="004B2319"/>
    <w:rsid w:val="004B2CCE"/>
    <w:rsid w:val="004B2D81"/>
    <w:rsid w:val="004B359C"/>
    <w:rsid w:val="004B4025"/>
    <w:rsid w:val="004B4459"/>
    <w:rsid w:val="004B4A03"/>
    <w:rsid w:val="004B4CE5"/>
    <w:rsid w:val="004B4F57"/>
    <w:rsid w:val="004B5116"/>
    <w:rsid w:val="004B5233"/>
    <w:rsid w:val="004B5715"/>
    <w:rsid w:val="004B58D9"/>
    <w:rsid w:val="004B5A5F"/>
    <w:rsid w:val="004B5C90"/>
    <w:rsid w:val="004B6719"/>
    <w:rsid w:val="004B6B99"/>
    <w:rsid w:val="004B6E76"/>
    <w:rsid w:val="004B71F6"/>
    <w:rsid w:val="004B741C"/>
    <w:rsid w:val="004B7544"/>
    <w:rsid w:val="004B777D"/>
    <w:rsid w:val="004B7E60"/>
    <w:rsid w:val="004B7F5B"/>
    <w:rsid w:val="004C0635"/>
    <w:rsid w:val="004C1083"/>
    <w:rsid w:val="004C1235"/>
    <w:rsid w:val="004C1795"/>
    <w:rsid w:val="004C2730"/>
    <w:rsid w:val="004C2963"/>
    <w:rsid w:val="004C325B"/>
    <w:rsid w:val="004C390E"/>
    <w:rsid w:val="004C3C5F"/>
    <w:rsid w:val="004C3CBA"/>
    <w:rsid w:val="004C4059"/>
    <w:rsid w:val="004C45D0"/>
    <w:rsid w:val="004C4903"/>
    <w:rsid w:val="004C4B51"/>
    <w:rsid w:val="004C4C91"/>
    <w:rsid w:val="004C5732"/>
    <w:rsid w:val="004C595F"/>
    <w:rsid w:val="004C60B3"/>
    <w:rsid w:val="004C6C34"/>
    <w:rsid w:val="004C6FBB"/>
    <w:rsid w:val="004C75FA"/>
    <w:rsid w:val="004C78C5"/>
    <w:rsid w:val="004D0119"/>
    <w:rsid w:val="004D0276"/>
    <w:rsid w:val="004D0B66"/>
    <w:rsid w:val="004D0F39"/>
    <w:rsid w:val="004D14B9"/>
    <w:rsid w:val="004D14FA"/>
    <w:rsid w:val="004D188F"/>
    <w:rsid w:val="004D1B79"/>
    <w:rsid w:val="004D1CC1"/>
    <w:rsid w:val="004D238E"/>
    <w:rsid w:val="004D2C23"/>
    <w:rsid w:val="004D2E26"/>
    <w:rsid w:val="004D30BA"/>
    <w:rsid w:val="004D316D"/>
    <w:rsid w:val="004D3CDB"/>
    <w:rsid w:val="004D3DDA"/>
    <w:rsid w:val="004D43BC"/>
    <w:rsid w:val="004D4511"/>
    <w:rsid w:val="004D45B8"/>
    <w:rsid w:val="004D470C"/>
    <w:rsid w:val="004D475A"/>
    <w:rsid w:val="004D478A"/>
    <w:rsid w:val="004D4909"/>
    <w:rsid w:val="004D4CBF"/>
    <w:rsid w:val="004D4E43"/>
    <w:rsid w:val="004D5A5C"/>
    <w:rsid w:val="004D5B27"/>
    <w:rsid w:val="004D5E52"/>
    <w:rsid w:val="004D623C"/>
    <w:rsid w:val="004D740F"/>
    <w:rsid w:val="004D7537"/>
    <w:rsid w:val="004D754B"/>
    <w:rsid w:val="004D79F4"/>
    <w:rsid w:val="004E04F8"/>
    <w:rsid w:val="004E0612"/>
    <w:rsid w:val="004E067A"/>
    <w:rsid w:val="004E0947"/>
    <w:rsid w:val="004E0DB3"/>
    <w:rsid w:val="004E0EEE"/>
    <w:rsid w:val="004E142E"/>
    <w:rsid w:val="004E1C53"/>
    <w:rsid w:val="004E2221"/>
    <w:rsid w:val="004E23E6"/>
    <w:rsid w:val="004E2C74"/>
    <w:rsid w:val="004E2DBC"/>
    <w:rsid w:val="004E333E"/>
    <w:rsid w:val="004E3E9F"/>
    <w:rsid w:val="004E3EA3"/>
    <w:rsid w:val="004E40DA"/>
    <w:rsid w:val="004E4175"/>
    <w:rsid w:val="004E420E"/>
    <w:rsid w:val="004E43C8"/>
    <w:rsid w:val="004E4496"/>
    <w:rsid w:val="004E4F75"/>
    <w:rsid w:val="004E52D6"/>
    <w:rsid w:val="004E5825"/>
    <w:rsid w:val="004E58F9"/>
    <w:rsid w:val="004E5C6D"/>
    <w:rsid w:val="004E6284"/>
    <w:rsid w:val="004E67D2"/>
    <w:rsid w:val="004E69E8"/>
    <w:rsid w:val="004E6F9C"/>
    <w:rsid w:val="004E71D9"/>
    <w:rsid w:val="004E760C"/>
    <w:rsid w:val="004E7796"/>
    <w:rsid w:val="004E7AB3"/>
    <w:rsid w:val="004F01A5"/>
    <w:rsid w:val="004F0CAE"/>
    <w:rsid w:val="004F0E1A"/>
    <w:rsid w:val="004F119C"/>
    <w:rsid w:val="004F11CF"/>
    <w:rsid w:val="004F1224"/>
    <w:rsid w:val="004F1D90"/>
    <w:rsid w:val="004F1E1A"/>
    <w:rsid w:val="004F1F07"/>
    <w:rsid w:val="004F2427"/>
    <w:rsid w:val="004F25F2"/>
    <w:rsid w:val="004F2A8E"/>
    <w:rsid w:val="004F3CAB"/>
    <w:rsid w:val="004F3F0F"/>
    <w:rsid w:val="004F4142"/>
    <w:rsid w:val="004F45B1"/>
    <w:rsid w:val="004F4EA2"/>
    <w:rsid w:val="004F5405"/>
    <w:rsid w:val="004F5466"/>
    <w:rsid w:val="004F55FF"/>
    <w:rsid w:val="004F5CE9"/>
    <w:rsid w:val="004F5CEF"/>
    <w:rsid w:val="004F5F12"/>
    <w:rsid w:val="004F639A"/>
    <w:rsid w:val="004F65AD"/>
    <w:rsid w:val="004F6620"/>
    <w:rsid w:val="004F69B4"/>
    <w:rsid w:val="004F69CF"/>
    <w:rsid w:val="004F6E7B"/>
    <w:rsid w:val="004F7003"/>
    <w:rsid w:val="004F712F"/>
    <w:rsid w:val="004F7841"/>
    <w:rsid w:val="004F7A03"/>
    <w:rsid w:val="004F7E91"/>
    <w:rsid w:val="005003EA"/>
    <w:rsid w:val="005004AD"/>
    <w:rsid w:val="00500556"/>
    <w:rsid w:val="005005AA"/>
    <w:rsid w:val="005008D9"/>
    <w:rsid w:val="00500A0D"/>
    <w:rsid w:val="00500A96"/>
    <w:rsid w:val="00500FC7"/>
    <w:rsid w:val="005012B2"/>
    <w:rsid w:val="0050139E"/>
    <w:rsid w:val="0050167F"/>
    <w:rsid w:val="00502042"/>
    <w:rsid w:val="005021B4"/>
    <w:rsid w:val="005023E4"/>
    <w:rsid w:val="0050246D"/>
    <w:rsid w:val="00502FD8"/>
    <w:rsid w:val="0050311E"/>
    <w:rsid w:val="00503199"/>
    <w:rsid w:val="005039B6"/>
    <w:rsid w:val="00503CA1"/>
    <w:rsid w:val="00503FA7"/>
    <w:rsid w:val="005047CB"/>
    <w:rsid w:val="00504E0B"/>
    <w:rsid w:val="00504EC1"/>
    <w:rsid w:val="00505938"/>
    <w:rsid w:val="00505D89"/>
    <w:rsid w:val="00506154"/>
    <w:rsid w:val="005065DC"/>
    <w:rsid w:val="00506C9A"/>
    <w:rsid w:val="005076ED"/>
    <w:rsid w:val="00507749"/>
    <w:rsid w:val="005110A2"/>
    <w:rsid w:val="005115A8"/>
    <w:rsid w:val="005118E7"/>
    <w:rsid w:val="005121BF"/>
    <w:rsid w:val="00512B2A"/>
    <w:rsid w:val="005131DB"/>
    <w:rsid w:val="00513390"/>
    <w:rsid w:val="0051380F"/>
    <w:rsid w:val="00513D93"/>
    <w:rsid w:val="00514D6F"/>
    <w:rsid w:val="0051534C"/>
    <w:rsid w:val="005153F8"/>
    <w:rsid w:val="0051545B"/>
    <w:rsid w:val="005154F9"/>
    <w:rsid w:val="005156FC"/>
    <w:rsid w:val="0051571C"/>
    <w:rsid w:val="0051581F"/>
    <w:rsid w:val="00515832"/>
    <w:rsid w:val="0051647A"/>
    <w:rsid w:val="005164C5"/>
    <w:rsid w:val="005165A1"/>
    <w:rsid w:val="0051737C"/>
    <w:rsid w:val="005174B6"/>
    <w:rsid w:val="0052022E"/>
    <w:rsid w:val="005207B5"/>
    <w:rsid w:val="00520F6B"/>
    <w:rsid w:val="0052141C"/>
    <w:rsid w:val="0052148A"/>
    <w:rsid w:val="005214E3"/>
    <w:rsid w:val="00521EB7"/>
    <w:rsid w:val="0052242B"/>
    <w:rsid w:val="00522723"/>
    <w:rsid w:val="00522D0E"/>
    <w:rsid w:val="0052300A"/>
    <w:rsid w:val="00523247"/>
    <w:rsid w:val="0052365D"/>
    <w:rsid w:val="00524A04"/>
    <w:rsid w:val="00524D47"/>
    <w:rsid w:val="005250F0"/>
    <w:rsid w:val="00525187"/>
    <w:rsid w:val="005252C0"/>
    <w:rsid w:val="00525330"/>
    <w:rsid w:val="005253FA"/>
    <w:rsid w:val="0052568C"/>
    <w:rsid w:val="0052568D"/>
    <w:rsid w:val="005260FF"/>
    <w:rsid w:val="00526143"/>
    <w:rsid w:val="00526327"/>
    <w:rsid w:val="00526345"/>
    <w:rsid w:val="005264F8"/>
    <w:rsid w:val="005266AB"/>
    <w:rsid w:val="00526827"/>
    <w:rsid w:val="005268B5"/>
    <w:rsid w:val="005268E5"/>
    <w:rsid w:val="00526918"/>
    <w:rsid w:val="00526974"/>
    <w:rsid w:val="00527894"/>
    <w:rsid w:val="00527983"/>
    <w:rsid w:val="00527984"/>
    <w:rsid w:val="00527F6E"/>
    <w:rsid w:val="00530570"/>
    <w:rsid w:val="00530E9D"/>
    <w:rsid w:val="0053120B"/>
    <w:rsid w:val="00531424"/>
    <w:rsid w:val="00531A4B"/>
    <w:rsid w:val="00531AAC"/>
    <w:rsid w:val="00531BA3"/>
    <w:rsid w:val="00531C21"/>
    <w:rsid w:val="00531D3C"/>
    <w:rsid w:val="00531EF6"/>
    <w:rsid w:val="00532198"/>
    <w:rsid w:val="0053239B"/>
    <w:rsid w:val="005328C2"/>
    <w:rsid w:val="00532AA8"/>
    <w:rsid w:val="00533089"/>
    <w:rsid w:val="00533283"/>
    <w:rsid w:val="00533314"/>
    <w:rsid w:val="00533330"/>
    <w:rsid w:val="005333CA"/>
    <w:rsid w:val="00533595"/>
    <w:rsid w:val="00533FE9"/>
    <w:rsid w:val="0053434E"/>
    <w:rsid w:val="00534A1A"/>
    <w:rsid w:val="00534DB6"/>
    <w:rsid w:val="00534DEF"/>
    <w:rsid w:val="00534E82"/>
    <w:rsid w:val="00535AC6"/>
    <w:rsid w:val="00535D21"/>
    <w:rsid w:val="00535F7C"/>
    <w:rsid w:val="00536062"/>
    <w:rsid w:val="00536197"/>
    <w:rsid w:val="005363C6"/>
    <w:rsid w:val="00536624"/>
    <w:rsid w:val="00536749"/>
    <w:rsid w:val="00536B24"/>
    <w:rsid w:val="00536CA0"/>
    <w:rsid w:val="0053704C"/>
    <w:rsid w:val="005377BF"/>
    <w:rsid w:val="00537929"/>
    <w:rsid w:val="0053797A"/>
    <w:rsid w:val="00537CCD"/>
    <w:rsid w:val="00540092"/>
    <w:rsid w:val="005400B3"/>
    <w:rsid w:val="005409BF"/>
    <w:rsid w:val="00540B87"/>
    <w:rsid w:val="00540BF5"/>
    <w:rsid w:val="00540C1B"/>
    <w:rsid w:val="00540E67"/>
    <w:rsid w:val="005410CF"/>
    <w:rsid w:val="00541398"/>
    <w:rsid w:val="00541940"/>
    <w:rsid w:val="00541BD5"/>
    <w:rsid w:val="00541C42"/>
    <w:rsid w:val="0054242B"/>
    <w:rsid w:val="005424E7"/>
    <w:rsid w:val="0054268B"/>
    <w:rsid w:val="005431E9"/>
    <w:rsid w:val="00543D15"/>
    <w:rsid w:val="00543EFC"/>
    <w:rsid w:val="005443EE"/>
    <w:rsid w:val="0054476D"/>
    <w:rsid w:val="00545202"/>
    <w:rsid w:val="00545422"/>
    <w:rsid w:val="005457FB"/>
    <w:rsid w:val="00545CF9"/>
    <w:rsid w:val="00546A62"/>
    <w:rsid w:val="00546B11"/>
    <w:rsid w:val="00546F0C"/>
    <w:rsid w:val="005473E8"/>
    <w:rsid w:val="00547606"/>
    <w:rsid w:val="0054773C"/>
    <w:rsid w:val="00547A07"/>
    <w:rsid w:val="00547AC4"/>
    <w:rsid w:val="00547D07"/>
    <w:rsid w:val="00547E26"/>
    <w:rsid w:val="00547ED1"/>
    <w:rsid w:val="00547EE5"/>
    <w:rsid w:val="0055008F"/>
    <w:rsid w:val="005501F1"/>
    <w:rsid w:val="00550466"/>
    <w:rsid w:val="005509C6"/>
    <w:rsid w:val="00551207"/>
    <w:rsid w:val="005513C7"/>
    <w:rsid w:val="00551C39"/>
    <w:rsid w:val="00552CDA"/>
    <w:rsid w:val="00552F41"/>
    <w:rsid w:val="00553025"/>
    <w:rsid w:val="00553119"/>
    <w:rsid w:val="00553185"/>
    <w:rsid w:val="0055320D"/>
    <w:rsid w:val="0055368D"/>
    <w:rsid w:val="005548EE"/>
    <w:rsid w:val="00554B06"/>
    <w:rsid w:val="00554C2E"/>
    <w:rsid w:val="00554C4E"/>
    <w:rsid w:val="005554F1"/>
    <w:rsid w:val="00555522"/>
    <w:rsid w:val="00555738"/>
    <w:rsid w:val="00556041"/>
    <w:rsid w:val="00556D2E"/>
    <w:rsid w:val="00556E7B"/>
    <w:rsid w:val="00556F89"/>
    <w:rsid w:val="00557199"/>
    <w:rsid w:val="005600D4"/>
    <w:rsid w:val="00560404"/>
    <w:rsid w:val="005605AC"/>
    <w:rsid w:val="00560655"/>
    <w:rsid w:val="00561059"/>
    <w:rsid w:val="0056148E"/>
    <w:rsid w:val="00561A6F"/>
    <w:rsid w:val="00561BF1"/>
    <w:rsid w:val="00561D0E"/>
    <w:rsid w:val="00561E01"/>
    <w:rsid w:val="0056208F"/>
    <w:rsid w:val="0056214E"/>
    <w:rsid w:val="005621E6"/>
    <w:rsid w:val="005623FE"/>
    <w:rsid w:val="0056272A"/>
    <w:rsid w:val="005629CC"/>
    <w:rsid w:val="00562B61"/>
    <w:rsid w:val="00562BAC"/>
    <w:rsid w:val="00562E80"/>
    <w:rsid w:val="00563A2A"/>
    <w:rsid w:val="00563ABB"/>
    <w:rsid w:val="00563BCD"/>
    <w:rsid w:val="00563D4D"/>
    <w:rsid w:val="00563E97"/>
    <w:rsid w:val="005641D1"/>
    <w:rsid w:val="005644AC"/>
    <w:rsid w:val="00564635"/>
    <w:rsid w:val="00564856"/>
    <w:rsid w:val="005649E0"/>
    <w:rsid w:val="00564A15"/>
    <w:rsid w:val="00565341"/>
    <w:rsid w:val="00565CAD"/>
    <w:rsid w:val="00565EFA"/>
    <w:rsid w:val="00565FE9"/>
    <w:rsid w:val="0056605F"/>
    <w:rsid w:val="005664ED"/>
    <w:rsid w:val="005669E4"/>
    <w:rsid w:val="00566BE4"/>
    <w:rsid w:val="00566DC2"/>
    <w:rsid w:val="00567389"/>
    <w:rsid w:val="00567544"/>
    <w:rsid w:val="00567653"/>
    <w:rsid w:val="005678AD"/>
    <w:rsid w:val="00567A21"/>
    <w:rsid w:val="00567DF2"/>
    <w:rsid w:val="00567DF5"/>
    <w:rsid w:val="00570185"/>
    <w:rsid w:val="005701A7"/>
    <w:rsid w:val="0057038D"/>
    <w:rsid w:val="00570394"/>
    <w:rsid w:val="005708BC"/>
    <w:rsid w:val="0057136B"/>
    <w:rsid w:val="005722D9"/>
    <w:rsid w:val="005724E0"/>
    <w:rsid w:val="0057252C"/>
    <w:rsid w:val="00572BD9"/>
    <w:rsid w:val="005732EE"/>
    <w:rsid w:val="005736C6"/>
    <w:rsid w:val="00573DC1"/>
    <w:rsid w:val="00573FB3"/>
    <w:rsid w:val="0057422A"/>
    <w:rsid w:val="00574292"/>
    <w:rsid w:val="00574E72"/>
    <w:rsid w:val="0057563E"/>
    <w:rsid w:val="00575E3A"/>
    <w:rsid w:val="005763CF"/>
    <w:rsid w:val="005763F6"/>
    <w:rsid w:val="005764F2"/>
    <w:rsid w:val="00576799"/>
    <w:rsid w:val="00576B6B"/>
    <w:rsid w:val="00576E5A"/>
    <w:rsid w:val="0057739E"/>
    <w:rsid w:val="005774AC"/>
    <w:rsid w:val="00577D7E"/>
    <w:rsid w:val="005806A6"/>
    <w:rsid w:val="00580905"/>
    <w:rsid w:val="00581416"/>
    <w:rsid w:val="00581449"/>
    <w:rsid w:val="00581787"/>
    <w:rsid w:val="00581A42"/>
    <w:rsid w:val="0058290D"/>
    <w:rsid w:val="00582B6A"/>
    <w:rsid w:val="0058328C"/>
    <w:rsid w:val="005832CC"/>
    <w:rsid w:val="005838FB"/>
    <w:rsid w:val="005839E0"/>
    <w:rsid w:val="005839EE"/>
    <w:rsid w:val="00583E28"/>
    <w:rsid w:val="00584039"/>
    <w:rsid w:val="00584146"/>
    <w:rsid w:val="005841FA"/>
    <w:rsid w:val="00584205"/>
    <w:rsid w:val="0058429D"/>
    <w:rsid w:val="005843AA"/>
    <w:rsid w:val="0058456D"/>
    <w:rsid w:val="00584679"/>
    <w:rsid w:val="0058531D"/>
    <w:rsid w:val="005858F7"/>
    <w:rsid w:val="00585961"/>
    <w:rsid w:val="005859BF"/>
    <w:rsid w:val="00585A30"/>
    <w:rsid w:val="00585A69"/>
    <w:rsid w:val="00585B7B"/>
    <w:rsid w:val="00586121"/>
    <w:rsid w:val="005861A9"/>
    <w:rsid w:val="00586810"/>
    <w:rsid w:val="00586AF3"/>
    <w:rsid w:val="00586B81"/>
    <w:rsid w:val="00586E4D"/>
    <w:rsid w:val="00587091"/>
    <w:rsid w:val="0058799D"/>
    <w:rsid w:val="00587F8B"/>
    <w:rsid w:val="005900F8"/>
    <w:rsid w:val="00590131"/>
    <w:rsid w:val="005901B5"/>
    <w:rsid w:val="00590664"/>
    <w:rsid w:val="00590753"/>
    <w:rsid w:val="00590D23"/>
    <w:rsid w:val="00590ED3"/>
    <w:rsid w:val="0059142B"/>
    <w:rsid w:val="005919B9"/>
    <w:rsid w:val="00591BC0"/>
    <w:rsid w:val="00591EA1"/>
    <w:rsid w:val="00591EEE"/>
    <w:rsid w:val="00592270"/>
    <w:rsid w:val="00592DBE"/>
    <w:rsid w:val="00592E9A"/>
    <w:rsid w:val="005930B6"/>
    <w:rsid w:val="0059316E"/>
    <w:rsid w:val="00593C3D"/>
    <w:rsid w:val="00593D7B"/>
    <w:rsid w:val="00593F95"/>
    <w:rsid w:val="0059459E"/>
    <w:rsid w:val="00594C52"/>
    <w:rsid w:val="005952A9"/>
    <w:rsid w:val="00595472"/>
    <w:rsid w:val="00596063"/>
    <w:rsid w:val="00596536"/>
    <w:rsid w:val="00596F01"/>
    <w:rsid w:val="00596F69"/>
    <w:rsid w:val="00597280"/>
    <w:rsid w:val="005A0056"/>
    <w:rsid w:val="005A06BF"/>
    <w:rsid w:val="005A0BF2"/>
    <w:rsid w:val="005A0F76"/>
    <w:rsid w:val="005A1322"/>
    <w:rsid w:val="005A1683"/>
    <w:rsid w:val="005A18B0"/>
    <w:rsid w:val="005A3429"/>
    <w:rsid w:val="005A344E"/>
    <w:rsid w:val="005A368D"/>
    <w:rsid w:val="005A36E5"/>
    <w:rsid w:val="005A36ED"/>
    <w:rsid w:val="005A3ABA"/>
    <w:rsid w:val="005A3AE3"/>
    <w:rsid w:val="005A3E95"/>
    <w:rsid w:val="005A3F22"/>
    <w:rsid w:val="005A4507"/>
    <w:rsid w:val="005A4531"/>
    <w:rsid w:val="005A47A1"/>
    <w:rsid w:val="005A47AC"/>
    <w:rsid w:val="005A4DBF"/>
    <w:rsid w:val="005A5011"/>
    <w:rsid w:val="005A53FF"/>
    <w:rsid w:val="005A549A"/>
    <w:rsid w:val="005A5A99"/>
    <w:rsid w:val="005A5E3B"/>
    <w:rsid w:val="005A6261"/>
    <w:rsid w:val="005A65C2"/>
    <w:rsid w:val="005A6AFF"/>
    <w:rsid w:val="005A6E42"/>
    <w:rsid w:val="005A7026"/>
    <w:rsid w:val="005A7407"/>
    <w:rsid w:val="005A7500"/>
    <w:rsid w:val="005A7842"/>
    <w:rsid w:val="005A7D09"/>
    <w:rsid w:val="005A7F8E"/>
    <w:rsid w:val="005B04CB"/>
    <w:rsid w:val="005B08B3"/>
    <w:rsid w:val="005B09B2"/>
    <w:rsid w:val="005B1CE9"/>
    <w:rsid w:val="005B22D0"/>
    <w:rsid w:val="005B286A"/>
    <w:rsid w:val="005B2D36"/>
    <w:rsid w:val="005B2D7C"/>
    <w:rsid w:val="005B35BD"/>
    <w:rsid w:val="005B3CF8"/>
    <w:rsid w:val="005B3E0E"/>
    <w:rsid w:val="005B433A"/>
    <w:rsid w:val="005B461F"/>
    <w:rsid w:val="005B4A19"/>
    <w:rsid w:val="005B4BCA"/>
    <w:rsid w:val="005B4F82"/>
    <w:rsid w:val="005B535D"/>
    <w:rsid w:val="005B53D1"/>
    <w:rsid w:val="005B6C92"/>
    <w:rsid w:val="005B6EE2"/>
    <w:rsid w:val="005B7AC7"/>
    <w:rsid w:val="005B7B8C"/>
    <w:rsid w:val="005B7D23"/>
    <w:rsid w:val="005B7ECA"/>
    <w:rsid w:val="005C00BF"/>
    <w:rsid w:val="005C0898"/>
    <w:rsid w:val="005C08A1"/>
    <w:rsid w:val="005C0CC0"/>
    <w:rsid w:val="005C0CC8"/>
    <w:rsid w:val="005C0D52"/>
    <w:rsid w:val="005C1498"/>
    <w:rsid w:val="005C22E7"/>
    <w:rsid w:val="005C29F1"/>
    <w:rsid w:val="005C2B0A"/>
    <w:rsid w:val="005C35EC"/>
    <w:rsid w:val="005C375A"/>
    <w:rsid w:val="005C37DD"/>
    <w:rsid w:val="005C38CD"/>
    <w:rsid w:val="005C3AED"/>
    <w:rsid w:val="005C3BB4"/>
    <w:rsid w:val="005C420F"/>
    <w:rsid w:val="005C4C67"/>
    <w:rsid w:val="005C4F22"/>
    <w:rsid w:val="005C52AF"/>
    <w:rsid w:val="005C52FC"/>
    <w:rsid w:val="005C553B"/>
    <w:rsid w:val="005C5858"/>
    <w:rsid w:val="005C5972"/>
    <w:rsid w:val="005C5D0C"/>
    <w:rsid w:val="005C6327"/>
    <w:rsid w:val="005C6478"/>
    <w:rsid w:val="005C69A3"/>
    <w:rsid w:val="005C6AA6"/>
    <w:rsid w:val="005C6C8C"/>
    <w:rsid w:val="005C6D25"/>
    <w:rsid w:val="005C6E6C"/>
    <w:rsid w:val="005C6F9E"/>
    <w:rsid w:val="005C70A2"/>
    <w:rsid w:val="005C751F"/>
    <w:rsid w:val="005D0147"/>
    <w:rsid w:val="005D0292"/>
    <w:rsid w:val="005D0909"/>
    <w:rsid w:val="005D1F3F"/>
    <w:rsid w:val="005D2070"/>
    <w:rsid w:val="005D230A"/>
    <w:rsid w:val="005D231B"/>
    <w:rsid w:val="005D3105"/>
    <w:rsid w:val="005D31E6"/>
    <w:rsid w:val="005D3324"/>
    <w:rsid w:val="005D3392"/>
    <w:rsid w:val="005D34BC"/>
    <w:rsid w:val="005D384E"/>
    <w:rsid w:val="005D3AAD"/>
    <w:rsid w:val="005D3D18"/>
    <w:rsid w:val="005D3F1B"/>
    <w:rsid w:val="005D4634"/>
    <w:rsid w:val="005D4B00"/>
    <w:rsid w:val="005D4D29"/>
    <w:rsid w:val="005D4F48"/>
    <w:rsid w:val="005D51D5"/>
    <w:rsid w:val="005D5C17"/>
    <w:rsid w:val="005D60B6"/>
    <w:rsid w:val="005D611F"/>
    <w:rsid w:val="005D7D62"/>
    <w:rsid w:val="005E00B1"/>
    <w:rsid w:val="005E029C"/>
    <w:rsid w:val="005E0370"/>
    <w:rsid w:val="005E05A7"/>
    <w:rsid w:val="005E0604"/>
    <w:rsid w:val="005E103B"/>
    <w:rsid w:val="005E159F"/>
    <w:rsid w:val="005E160E"/>
    <w:rsid w:val="005E199A"/>
    <w:rsid w:val="005E19FA"/>
    <w:rsid w:val="005E1D13"/>
    <w:rsid w:val="005E1E08"/>
    <w:rsid w:val="005E1F79"/>
    <w:rsid w:val="005E21FF"/>
    <w:rsid w:val="005E2498"/>
    <w:rsid w:val="005E2CC8"/>
    <w:rsid w:val="005E3A7D"/>
    <w:rsid w:val="005E41BC"/>
    <w:rsid w:val="005E4645"/>
    <w:rsid w:val="005E4B17"/>
    <w:rsid w:val="005E4CBC"/>
    <w:rsid w:val="005E4FA8"/>
    <w:rsid w:val="005E4FAE"/>
    <w:rsid w:val="005E51D5"/>
    <w:rsid w:val="005E559D"/>
    <w:rsid w:val="005E5811"/>
    <w:rsid w:val="005E6BFC"/>
    <w:rsid w:val="005E6DAE"/>
    <w:rsid w:val="005E6DE4"/>
    <w:rsid w:val="005E719C"/>
    <w:rsid w:val="005E7819"/>
    <w:rsid w:val="005F0086"/>
    <w:rsid w:val="005F027A"/>
    <w:rsid w:val="005F0304"/>
    <w:rsid w:val="005F0C31"/>
    <w:rsid w:val="005F1195"/>
    <w:rsid w:val="005F189C"/>
    <w:rsid w:val="005F18B2"/>
    <w:rsid w:val="005F19B8"/>
    <w:rsid w:val="005F1B05"/>
    <w:rsid w:val="005F2525"/>
    <w:rsid w:val="005F2628"/>
    <w:rsid w:val="005F26A3"/>
    <w:rsid w:val="005F27ED"/>
    <w:rsid w:val="005F2DEE"/>
    <w:rsid w:val="005F347F"/>
    <w:rsid w:val="005F3CE7"/>
    <w:rsid w:val="005F4513"/>
    <w:rsid w:val="005F45FE"/>
    <w:rsid w:val="005F4600"/>
    <w:rsid w:val="005F475E"/>
    <w:rsid w:val="005F4849"/>
    <w:rsid w:val="005F4AF9"/>
    <w:rsid w:val="005F4BB4"/>
    <w:rsid w:val="005F4F0C"/>
    <w:rsid w:val="005F5067"/>
    <w:rsid w:val="005F5140"/>
    <w:rsid w:val="005F56D9"/>
    <w:rsid w:val="005F5760"/>
    <w:rsid w:val="005F5E37"/>
    <w:rsid w:val="005F67C2"/>
    <w:rsid w:val="005F6CD6"/>
    <w:rsid w:val="005F77B1"/>
    <w:rsid w:val="005F7B80"/>
    <w:rsid w:val="005F7D80"/>
    <w:rsid w:val="006003E1"/>
    <w:rsid w:val="006007B5"/>
    <w:rsid w:val="0060159B"/>
    <w:rsid w:val="00601C7C"/>
    <w:rsid w:val="00601D2D"/>
    <w:rsid w:val="00601D8C"/>
    <w:rsid w:val="00601F8C"/>
    <w:rsid w:val="00603147"/>
    <w:rsid w:val="006031F7"/>
    <w:rsid w:val="006032A9"/>
    <w:rsid w:val="00603ED3"/>
    <w:rsid w:val="0060453F"/>
    <w:rsid w:val="00604942"/>
    <w:rsid w:val="00604EA0"/>
    <w:rsid w:val="00604FC4"/>
    <w:rsid w:val="0060529D"/>
    <w:rsid w:val="0060572D"/>
    <w:rsid w:val="006059FA"/>
    <w:rsid w:val="00605B6A"/>
    <w:rsid w:val="006068D8"/>
    <w:rsid w:val="006069FD"/>
    <w:rsid w:val="00607075"/>
    <w:rsid w:val="006070FF"/>
    <w:rsid w:val="0060745A"/>
    <w:rsid w:val="00607943"/>
    <w:rsid w:val="00607988"/>
    <w:rsid w:val="00607AE0"/>
    <w:rsid w:val="00607B29"/>
    <w:rsid w:val="006101CF"/>
    <w:rsid w:val="006103BD"/>
    <w:rsid w:val="0061056E"/>
    <w:rsid w:val="00610A4F"/>
    <w:rsid w:val="00610FC6"/>
    <w:rsid w:val="00610FD1"/>
    <w:rsid w:val="00611825"/>
    <w:rsid w:val="00611A08"/>
    <w:rsid w:val="00611A45"/>
    <w:rsid w:val="006134E2"/>
    <w:rsid w:val="006136ED"/>
    <w:rsid w:val="0061377C"/>
    <w:rsid w:val="00613C99"/>
    <w:rsid w:val="0061469E"/>
    <w:rsid w:val="00614764"/>
    <w:rsid w:val="00615605"/>
    <w:rsid w:val="0061586A"/>
    <w:rsid w:val="0061662D"/>
    <w:rsid w:val="00616748"/>
    <w:rsid w:val="006169A3"/>
    <w:rsid w:val="0061709D"/>
    <w:rsid w:val="006170FA"/>
    <w:rsid w:val="006173BB"/>
    <w:rsid w:val="00617B82"/>
    <w:rsid w:val="00617BEB"/>
    <w:rsid w:val="00617BF9"/>
    <w:rsid w:val="00617D1B"/>
    <w:rsid w:val="0062015C"/>
    <w:rsid w:val="00620601"/>
    <w:rsid w:val="00621284"/>
    <w:rsid w:val="006215EF"/>
    <w:rsid w:val="006218BE"/>
    <w:rsid w:val="00621C26"/>
    <w:rsid w:val="0062215E"/>
    <w:rsid w:val="006229FE"/>
    <w:rsid w:val="00622AC5"/>
    <w:rsid w:val="006233A0"/>
    <w:rsid w:val="00623741"/>
    <w:rsid w:val="00623E17"/>
    <w:rsid w:val="00624A9A"/>
    <w:rsid w:val="006251FC"/>
    <w:rsid w:val="006254DD"/>
    <w:rsid w:val="00625CD3"/>
    <w:rsid w:val="00625EDC"/>
    <w:rsid w:val="00626035"/>
    <w:rsid w:val="0062618B"/>
    <w:rsid w:val="006266F4"/>
    <w:rsid w:val="006268D5"/>
    <w:rsid w:val="00626D91"/>
    <w:rsid w:val="00626F17"/>
    <w:rsid w:val="00627001"/>
    <w:rsid w:val="00627ACF"/>
    <w:rsid w:val="00627B1C"/>
    <w:rsid w:val="00630848"/>
    <w:rsid w:val="006308B0"/>
    <w:rsid w:val="00630C6E"/>
    <w:rsid w:val="006312E5"/>
    <w:rsid w:val="006313BB"/>
    <w:rsid w:val="00631E71"/>
    <w:rsid w:val="00631F85"/>
    <w:rsid w:val="00631F9D"/>
    <w:rsid w:val="006321F6"/>
    <w:rsid w:val="00632467"/>
    <w:rsid w:val="00632C83"/>
    <w:rsid w:val="00633314"/>
    <w:rsid w:val="006342BE"/>
    <w:rsid w:val="0063448F"/>
    <w:rsid w:val="00634538"/>
    <w:rsid w:val="0063473E"/>
    <w:rsid w:val="0063487F"/>
    <w:rsid w:val="00634BA8"/>
    <w:rsid w:val="00635782"/>
    <w:rsid w:val="00635790"/>
    <w:rsid w:val="00635A5F"/>
    <w:rsid w:val="00635BD9"/>
    <w:rsid w:val="00635FAA"/>
    <w:rsid w:val="00636EDE"/>
    <w:rsid w:val="00636F43"/>
    <w:rsid w:val="00637273"/>
    <w:rsid w:val="00637449"/>
    <w:rsid w:val="00637A88"/>
    <w:rsid w:val="00637AB4"/>
    <w:rsid w:val="00640CEF"/>
    <w:rsid w:val="00640E12"/>
    <w:rsid w:val="00641518"/>
    <w:rsid w:val="00641537"/>
    <w:rsid w:val="00641BBB"/>
    <w:rsid w:val="00642FC1"/>
    <w:rsid w:val="0064368B"/>
    <w:rsid w:val="006437D2"/>
    <w:rsid w:val="00643ACA"/>
    <w:rsid w:val="00643BC0"/>
    <w:rsid w:val="00643D59"/>
    <w:rsid w:val="00643D60"/>
    <w:rsid w:val="00643F1B"/>
    <w:rsid w:val="006448AD"/>
    <w:rsid w:val="00644B6F"/>
    <w:rsid w:val="00644D98"/>
    <w:rsid w:val="00644EF2"/>
    <w:rsid w:val="00644F82"/>
    <w:rsid w:val="00644FEC"/>
    <w:rsid w:val="00644FF6"/>
    <w:rsid w:val="0064509F"/>
    <w:rsid w:val="006450CD"/>
    <w:rsid w:val="006451CA"/>
    <w:rsid w:val="00645B4B"/>
    <w:rsid w:val="00645D9D"/>
    <w:rsid w:val="00645FF7"/>
    <w:rsid w:val="0064640B"/>
    <w:rsid w:val="00646E4E"/>
    <w:rsid w:val="006472C4"/>
    <w:rsid w:val="00647B20"/>
    <w:rsid w:val="00647DB1"/>
    <w:rsid w:val="0065073D"/>
    <w:rsid w:val="00650792"/>
    <w:rsid w:val="006509B1"/>
    <w:rsid w:val="00651296"/>
    <w:rsid w:val="00651945"/>
    <w:rsid w:val="0065217D"/>
    <w:rsid w:val="006521CF"/>
    <w:rsid w:val="00652342"/>
    <w:rsid w:val="00652B3A"/>
    <w:rsid w:val="00652C48"/>
    <w:rsid w:val="00652C88"/>
    <w:rsid w:val="00652F3C"/>
    <w:rsid w:val="006535BA"/>
    <w:rsid w:val="0065421A"/>
    <w:rsid w:val="00654233"/>
    <w:rsid w:val="00654361"/>
    <w:rsid w:val="0065447F"/>
    <w:rsid w:val="0065461E"/>
    <w:rsid w:val="0065495E"/>
    <w:rsid w:val="0065535E"/>
    <w:rsid w:val="00655762"/>
    <w:rsid w:val="0065578D"/>
    <w:rsid w:val="00655903"/>
    <w:rsid w:val="00655D0E"/>
    <w:rsid w:val="0065608D"/>
    <w:rsid w:val="006560A0"/>
    <w:rsid w:val="00656377"/>
    <w:rsid w:val="0065651C"/>
    <w:rsid w:val="00656F0E"/>
    <w:rsid w:val="006571F6"/>
    <w:rsid w:val="0065747D"/>
    <w:rsid w:val="00657C47"/>
    <w:rsid w:val="00657F7E"/>
    <w:rsid w:val="00657FDB"/>
    <w:rsid w:val="00660479"/>
    <w:rsid w:val="00661772"/>
    <w:rsid w:val="006618CF"/>
    <w:rsid w:val="00661AC8"/>
    <w:rsid w:val="00661D7A"/>
    <w:rsid w:val="00661DD3"/>
    <w:rsid w:val="006625A6"/>
    <w:rsid w:val="0066279C"/>
    <w:rsid w:val="00662B8F"/>
    <w:rsid w:val="00662F95"/>
    <w:rsid w:val="00663276"/>
    <w:rsid w:val="00663AE2"/>
    <w:rsid w:val="00663C0E"/>
    <w:rsid w:val="00663C98"/>
    <w:rsid w:val="006644E2"/>
    <w:rsid w:val="0066452C"/>
    <w:rsid w:val="006647A7"/>
    <w:rsid w:val="006651E8"/>
    <w:rsid w:val="00665340"/>
    <w:rsid w:val="00665833"/>
    <w:rsid w:val="006658CE"/>
    <w:rsid w:val="00665A09"/>
    <w:rsid w:val="00665B1D"/>
    <w:rsid w:val="00666721"/>
    <w:rsid w:val="006667B6"/>
    <w:rsid w:val="00666D28"/>
    <w:rsid w:val="0066728D"/>
    <w:rsid w:val="00667584"/>
    <w:rsid w:val="00667593"/>
    <w:rsid w:val="00667755"/>
    <w:rsid w:val="00667E6B"/>
    <w:rsid w:val="00667F7D"/>
    <w:rsid w:val="0067030A"/>
    <w:rsid w:val="00670E72"/>
    <w:rsid w:val="00670F7F"/>
    <w:rsid w:val="006711D8"/>
    <w:rsid w:val="00671747"/>
    <w:rsid w:val="006719A6"/>
    <w:rsid w:val="00671A32"/>
    <w:rsid w:val="0067282A"/>
    <w:rsid w:val="00672A53"/>
    <w:rsid w:val="00672D86"/>
    <w:rsid w:val="00673C29"/>
    <w:rsid w:val="00673CE9"/>
    <w:rsid w:val="00673FE5"/>
    <w:rsid w:val="006742B9"/>
    <w:rsid w:val="006746A8"/>
    <w:rsid w:val="006746F8"/>
    <w:rsid w:val="00674706"/>
    <w:rsid w:val="00675425"/>
    <w:rsid w:val="006754CE"/>
    <w:rsid w:val="00675BA6"/>
    <w:rsid w:val="00675E6D"/>
    <w:rsid w:val="006761FB"/>
    <w:rsid w:val="006771D6"/>
    <w:rsid w:val="00677256"/>
    <w:rsid w:val="00677A18"/>
    <w:rsid w:val="00677B6A"/>
    <w:rsid w:val="00680099"/>
    <w:rsid w:val="00680280"/>
    <w:rsid w:val="0068044E"/>
    <w:rsid w:val="0068047A"/>
    <w:rsid w:val="006812FE"/>
    <w:rsid w:val="00681A3B"/>
    <w:rsid w:val="00681D73"/>
    <w:rsid w:val="00681E6E"/>
    <w:rsid w:val="00681F10"/>
    <w:rsid w:val="00681F6B"/>
    <w:rsid w:val="0068221B"/>
    <w:rsid w:val="00682605"/>
    <w:rsid w:val="006829C2"/>
    <w:rsid w:val="00682C13"/>
    <w:rsid w:val="00683BE0"/>
    <w:rsid w:val="00683ECF"/>
    <w:rsid w:val="0068413F"/>
    <w:rsid w:val="00684EEC"/>
    <w:rsid w:val="006853A7"/>
    <w:rsid w:val="006858AA"/>
    <w:rsid w:val="0068619D"/>
    <w:rsid w:val="00686204"/>
    <w:rsid w:val="006863E1"/>
    <w:rsid w:val="00686725"/>
    <w:rsid w:val="00686959"/>
    <w:rsid w:val="00686C52"/>
    <w:rsid w:val="0068705E"/>
    <w:rsid w:val="00687326"/>
    <w:rsid w:val="006873C3"/>
    <w:rsid w:val="00687A9F"/>
    <w:rsid w:val="00687CEB"/>
    <w:rsid w:val="0069018D"/>
    <w:rsid w:val="00690433"/>
    <w:rsid w:val="006904A9"/>
    <w:rsid w:val="00690859"/>
    <w:rsid w:val="00690C47"/>
    <w:rsid w:val="00690C5B"/>
    <w:rsid w:val="00690F90"/>
    <w:rsid w:val="00690FCE"/>
    <w:rsid w:val="0069110D"/>
    <w:rsid w:val="0069146F"/>
    <w:rsid w:val="006914A7"/>
    <w:rsid w:val="00691669"/>
    <w:rsid w:val="006916AC"/>
    <w:rsid w:val="0069174D"/>
    <w:rsid w:val="00691B9C"/>
    <w:rsid w:val="00691F0D"/>
    <w:rsid w:val="006923D8"/>
    <w:rsid w:val="00692615"/>
    <w:rsid w:val="00692BB0"/>
    <w:rsid w:val="00692F02"/>
    <w:rsid w:val="006931AF"/>
    <w:rsid w:val="006933ED"/>
    <w:rsid w:val="0069361E"/>
    <w:rsid w:val="0069366C"/>
    <w:rsid w:val="006939C3"/>
    <w:rsid w:val="00693A74"/>
    <w:rsid w:val="00693FAC"/>
    <w:rsid w:val="006942D5"/>
    <w:rsid w:val="006943D0"/>
    <w:rsid w:val="00694CE3"/>
    <w:rsid w:val="00695D24"/>
    <w:rsid w:val="00695ECF"/>
    <w:rsid w:val="006964ED"/>
    <w:rsid w:val="00696CDC"/>
    <w:rsid w:val="00696E66"/>
    <w:rsid w:val="00696EAE"/>
    <w:rsid w:val="00696F96"/>
    <w:rsid w:val="0069737E"/>
    <w:rsid w:val="006979A4"/>
    <w:rsid w:val="00697B87"/>
    <w:rsid w:val="00697BD3"/>
    <w:rsid w:val="006A01A2"/>
    <w:rsid w:val="006A02B4"/>
    <w:rsid w:val="006A0669"/>
    <w:rsid w:val="006A0DA0"/>
    <w:rsid w:val="006A0E7C"/>
    <w:rsid w:val="006A1408"/>
    <w:rsid w:val="006A1827"/>
    <w:rsid w:val="006A18BD"/>
    <w:rsid w:val="006A2047"/>
    <w:rsid w:val="006A222A"/>
    <w:rsid w:val="006A2C7D"/>
    <w:rsid w:val="006A302E"/>
    <w:rsid w:val="006A3279"/>
    <w:rsid w:val="006A3560"/>
    <w:rsid w:val="006A35BE"/>
    <w:rsid w:val="006A36D3"/>
    <w:rsid w:val="006A3FC7"/>
    <w:rsid w:val="006A498B"/>
    <w:rsid w:val="006A4BB9"/>
    <w:rsid w:val="006A4F12"/>
    <w:rsid w:val="006A58AF"/>
    <w:rsid w:val="006A5D04"/>
    <w:rsid w:val="006A5FBC"/>
    <w:rsid w:val="006A606D"/>
    <w:rsid w:val="006A6E75"/>
    <w:rsid w:val="006A706F"/>
    <w:rsid w:val="006A73E3"/>
    <w:rsid w:val="006A7984"/>
    <w:rsid w:val="006A7B27"/>
    <w:rsid w:val="006A7D56"/>
    <w:rsid w:val="006B074C"/>
    <w:rsid w:val="006B0B82"/>
    <w:rsid w:val="006B0DC1"/>
    <w:rsid w:val="006B12D9"/>
    <w:rsid w:val="006B18B2"/>
    <w:rsid w:val="006B1D23"/>
    <w:rsid w:val="006B1D4E"/>
    <w:rsid w:val="006B1FA3"/>
    <w:rsid w:val="006B1FAF"/>
    <w:rsid w:val="006B22F7"/>
    <w:rsid w:val="006B2DD9"/>
    <w:rsid w:val="006B2F7E"/>
    <w:rsid w:val="006B36FF"/>
    <w:rsid w:val="006B3905"/>
    <w:rsid w:val="006B398E"/>
    <w:rsid w:val="006B43B6"/>
    <w:rsid w:val="006B442E"/>
    <w:rsid w:val="006B4483"/>
    <w:rsid w:val="006B47C6"/>
    <w:rsid w:val="006B4C0E"/>
    <w:rsid w:val="006B5484"/>
    <w:rsid w:val="006B5A46"/>
    <w:rsid w:val="006B624C"/>
    <w:rsid w:val="006B62CF"/>
    <w:rsid w:val="006B62DC"/>
    <w:rsid w:val="006B65F4"/>
    <w:rsid w:val="006B6A4E"/>
    <w:rsid w:val="006B7147"/>
    <w:rsid w:val="006B7676"/>
    <w:rsid w:val="006B78F5"/>
    <w:rsid w:val="006B7DC3"/>
    <w:rsid w:val="006B7FC7"/>
    <w:rsid w:val="006C02DB"/>
    <w:rsid w:val="006C034B"/>
    <w:rsid w:val="006C0420"/>
    <w:rsid w:val="006C08A9"/>
    <w:rsid w:val="006C0900"/>
    <w:rsid w:val="006C0FE3"/>
    <w:rsid w:val="006C12CD"/>
    <w:rsid w:val="006C1433"/>
    <w:rsid w:val="006C14C4"/>
    <w:rsid w:val="006C1616"/>
    <w:rsid w:val="006C1BB0"/>
    <w:rsid w:val="006C1C15"/>
    <w:rsid w:val="006C202E"/>
    <w:rsid w:val="006C2456"/>
    <w:rsid w:val="006C275C"/>
    <w:rsid w:val="006C2BE4"/>
    <w:rsid w:val="006C2E96"/>
    <w:rsid w:val="006C2FF8"/>
    <w:rsid w:val="006C3E42"/>
    <w:rsid w:val="006C3F55"/>
    <w:rsid w:val="006C3F6D"/>
    <w:rsid w:val="006C4398"/>
    <w:rsid w:val="006C46DC"/>
    <w:rsid w:val="006C519F"/>
    <w:rsid w:val="006C52AE"/>
    <w:rsid w:val="006C53F8"/>
    <w:rsid w:val="006C58B5"/>
    <w:rsid w:val="006C58FD"/>
    <w:rsid w:val="006C59A7"/>
    <w:rsid w:val="006C5CCC"/>
    <w:rsid w:val="006C5E0F"/>
    <w:rsid w:val="006C602C"/>
    <w:rsid w:val="006C633D"/>
    <w:rsid w:val="006C645F"/>
    <w:rsid w:val="006C6544"/>
    <w:rsid w:val="006C672F"/>
    <w:rsid w:val="006C6AA3"/>
    <w:rsid w:val="006C7471"/>
    <w:rsid w:val="006C7586"/>
    <w:rsid w:val="006C7BF5"/>
    <w:rsid w:val="006C7C72"/>
    <w:rsid w:val="006C7D86"/>
    <w:rsid w:val="006C7F08"/>
    <w:rsid w:val="006D035E"/>
    <w:rsid w:val="006D041D"/>
    <w:rsid w:val="006D059E"/>
    <w:rsid w:val="006D0C66"/>
    <w:rsid w:val="006D0F59"/>
    <w:rsid w:val="006D145C"/>
    <w:rsid w:val="006D1834"/>
    <w:rsid w:val="006D19D2"/>
    <w:rsid w:val="006D1A60"/>
    <w:rsid w:val="006D2117"/>
    <w:rsid w:val="006D3048"/>
    <w:rsid w:val="006D36A0"/>
    <w:rsid w:val="006D3747"/>
    <w:rsid w:val="006D4788"/>
    <w:rsid w:val="006D5291"/>
    <w:rsid w:val="006D567F"/>
    <w:rsid w:val="006D6713"/>
    <w:rsid w:val="006D6C7F"/>
    <w:rsid w:val="006D74FE"/>
    <w:rsid w:val="006D7631"/>
    <w:rsid w:val="006D7CD0"/>
    <w:rsid w:val="006D7DC1"/>
    <w:rsid w:val="006E007B"/>
    <w:rsid w:val="006E008B"/>
    <w:rsid w:val="006E01D6"/>
    <w:rsid w:val="006E04D3"/>
    <w:rsid w:val="006E07C3"/>
    <w:rsid w:val="006E0887"/>
    <w:rsid w:val="006E08B8"/>
    <w:rsid w:val="006E09AC"/>
    <w:rsid w:val="006E09F5"/>
    <w:rsid w:val="006E0DBD"/>
    <w:rsid w:val="006E0DE9"/>
    <w:rsid w:val="006E11DA"/>
    <w:rsid w:val="006E1D6E"/>
    <w:rsid w:val="006E1F43"/>
    <w:rsid w:val="006E2167"/>
    <w:rsid w:val="006E21EA"/>
    <w:rsid w:val="006E22E4"/>
    <w:rsid w:val="006E2656"/>
    <w:rsid w:val="006E2D51"/>
    <w:rsid w:val="006E32E3"/>
    <w:rsid w:val="006E3639"/>
    <w:rsid w:val="006E4676"/>
    <w:rsid w:val="006E47CC"/>
    <w:rsid w:val="006E4B43"/>
    <w:rsid w:val="006E4B98"/>
    <w:rsid w:val="006E548C"/>
    <w:rsid w:val="006E5550"/>
    <w:rsid w:val="006E55B6"/>
    <w:rsid w:val="006E5C94"/>
    <w:rsid w:val="006E6089"/>
    <w:rsid w:val="006E6200"/>
    <w:rsid w:val="006E64FB"/>
    <w:rsid w:val="006E6C16"/>
    <w:rsid w:val="006E714B"/>
    <w:rsid w:val="006F00A3"/>
    <w:rsid w:val="006F02D8"/>
    <w:rsid w:val="006F0FDF"/>
    <w:rsid w:val="006F1570"/>
    <w:rsid w:val="006F1644"/>
    <w:rsid w:val="006F1CA8"/>
    <w:rsid w:val="006F1E16"/>
    <w:rsid w:val="006F1FA6"/>
    <w:rsid w:val="006F2C65"/>
    <w:rsid w:val="006F2EE9"/>
    <w:rsid w:val="006F3053"/>
    <w:rsid w:val="006F399F"/>
    <w:rsid w:val="006F3BF4"/>
    <w:rsid w:val="006F3EF0"/>
    <w:rsid w:val="006F3F7D"/>
    <w:rsid w:val="006F3FF5"/>
    <w:rsid w:val="006F40B9"/>
    <w:rsid w:val="006F4160"/>
    <w:rsid w:val="006F4C8F"/>
    <w:rsid w:val="006F5151"/>
    <w:rsid w:val="006F5AB5"/>
    <w:rsid w:val="006F5BB2"/>
    <w:rsid w:val="006F6334"/>
    <w:rsid w:val="006F6515"/>
    <w:rsid w:val="006F65C8"/>
    <w:rsid w:val="006F7064"/>
    <w:rsid w:val="006F76A8"/>
    <w:rsid w:val="00700B09"/>
    <w:rsid w:val="00700B99"/>
    <w:rsid w:val="00700DD8"/>
    <w:rsid w:val="00701CFD"/>
    <w:rsid w:val="00702502"/>
    <w:rsid w:val="00702961"/>
    <w:rsid w:val="00702975"/>
    <w:rsid w:val="00702ECA"/>
    <w:rsid w:val="00703114"/>
    <w:rsid w:val="00703180"/>
    <w:rsid w:val="00703E71"/>
    <w:rsid w:val="0070401D"/>
    <w:rsid w:val="0070459D"/>
    <w:rsid w:val="007048E7"/>
    <w:rsid w:val="00704DB6"/>
    <w:rsid w:val="00704F41"/>
    <w:rsid w:val="00704F4E"/>
    <w:rsid w:val="00705126"/>
    <w:rsid w:val="00705264"/>
    <w:rsid w:val="00705884"/>
    <w:rsid w:val="00705E81"/>
    <w:rsid w:val="00705FB9"/>
    <w:rsid w:val="007074D8"/>
    <w:rsid w:val="00707B2D"/>
    <w:rsid w:val="00707DDC"/>
    <w:rsid w:val="00707E81"/>
    <w:rsid w:val="00707ED9"/>
    <w:rsid w:val="00707F94"/>
    <w:rsid w:val="0071007D"/>
    <w:rsid w:val="00710329"/>
    <w:rsid w:val="00710C2A"/>
    <w:rsid w:val="00710F6D"/>
    <w:rsid w:val="00711230"/>
    <w:rsid w:val="007115BB"/>
    <w:rsid w:val="0071194E"/>
    <w:rsid w:val="00711CDE"/>
    <w:rsid w:val="00712B37"/>
    <w:rsid w:val="00712C4C"/>
    <w:rsid w:val="00712FA3"/>
    <w:rsid w:val="007132A5"/>
    <w:rsid w:val="00713355"/>
    <w:rsid w:val="00713640"/>
    <w:rsid w:val="00713AB8"/>
    <w:rsid w:val="007145E7"/>
    <w:rsid w:val="00714822"/>
    <w:rsid w:val="0071524B"/>
    <w:rsid w:val="007156F7"/>
    <w:rsid w:val="00715930"/>
    <w:rsid w:val="00715FD4"/>
    <w:rsid w:val="00716302"/>
    <w:rsid w:val="00716866"/>
    <w:rsid w:val="00716A81"/>
    <w:rsid w:val="00716E95"/>
    <w:rsid w:val="0071703F"/>
    <w:rsid w:val="007172CC"/>
    <w:rsid w:val="0071766C"/>
    <w:rsid w:val="00717A5C"/>
    <w:rsid w:val="00717EAC"/>
    <w:rsid w:val="00720063"/>
    <w:rsid w:val="0072063F"/>
    <w:rsid w:val="0072067C"/>
    <w:rsid w:val="0072088E"/>
    <w:rsid w:val="007208ED"/>
    <w:rsid w:val="0072093A"/>
    <w:rsid w:val="00720A9F"/>
    <w:rsid w:val="00720D6C"/>
    <w:rsid w:val="007211B8"/>
    <w:rsid w:val="007220B6"/>
    <w:rsid w:val="00722209"/>
    <w:rsid w:val="007227B5"/>
    <w:rsid w:val="00722CA3"/>
    <w:rsid w:val="007238F2"/>
    <w:rsid w:val="00723AA2"/>
    <w:rsid w:val="0072452E"/>
    <w:rsid w:val="0072466F"/>
    <w:rsid w:val="0072498A"/>
    <w:rsid w:val="00724E7F"/>
    <w:rsid w:val="0072514E"/>
    <w:rsid w:val="007256E5"/>
    <w:rsid w:val="00725D69"/>
    <w:rsid w:val="0072663B"/>
    <w:rsid w:val="007266C4"/>
    <w:rsid w:val="00726B70"/>
    <w:rsid w:val="00726D14"/>
    <w:rsid w:val="00726DE0"/>
    <w:rsid w:val="00726E0C"/>
    <w:rsid w:val="00727658"/>
    <w:rsid w:val="00727C90"/>
    <w:rsid w:val="00727EA0"/>
    <w:rsid w:val="007301F4"/>
    <w:rsid w:val="0073028C"/>
    <w:rsid w:val="007302EF"/>
    <w:rsid w:val="00730546"/>
    <w:rsid w:val="00730646"/>
    <w:rsid w:val="00730653"/>
    <w:rsid w:val="00730826"/>
    <w:rsid w:val="007309EC"/>
    <w:rsid w:val="00730B00"/>
    <w:rsid w:val="00730C45"/>
    <w:rsid w:val="0073131E"/>
    <w:rsid w:val="007315AA"/>
    <w:rsid w:val="00732311"/>
    <w:rsid w:val="0073241F"/>
    <w:rsid w:val="00732596"/>
    <w:rsid w:val="00732750"/>
    <w:rsid w:val="007330B5"/>
    <w:rsid w:val="00733AAA"/>
    <w:rsid w:val="007346A6"/>
    <w:rsid w:val="007347F3"/>
    <w:rsid w:val="00734B18"/>
    <w:rsid w:val="00735015"/>
    <w:rsid w:val="007353A4"/>
    <w:rsid w:val="0073550F"/>
    <w:rsid w:val="00735D72"/>
    <w:rsid w:val="00736369"/>
    <w:rsid w:val="00736A1A"/>
    <w:rsid w:val="0073703D"/>
    <w:rsid w:val="00737576"/>
    <w:rsid w:val="00737818"/>
    <w:rsid w:val="00740A7B"/>
    <w:rsid w:val="00740CED"/>
    <w:rsid w:val="007412CA"/>
    <w:rsid w:val="007413E3"/>
    <w:rsid w:val="0074140B"/>
    <w:rsid w:val="007414A8"/>
    <w:rsid w:val="00741924"/>
    <w:rsid w:val="00741A37"/>
    <w:rsid w:val="00741D9A"/>
    <w:rsid w:val="00741F4B"/>
    <w:rsid w:val="0074232B"/>
    <w:rsid w:val="00742681"/>
    <w:rsid w:val="007430B1"/>
    <w:rsid w:val="007431AA"/>
    <w:rsid w:val="0074345A"/>
    <w:rsid w:val="00743BA9"/>
    <w:rsid w:val="00744656"/>
    <w:rsid w:val="00745215"/>
    <w:rsid w:val="00745B98"/>
    <w:rsid w:val="00746282"/>
    <w:rsid w:val="00746359"/>
    <w:rsid w:val="007468D0"/>
    <w:rsid w:val="0074697C"/>
    <w:rsid w:val="007472AE"/>
    <w:rsid w:val="007473E9"/>
    <w:rsid w:val="007473FA"/>
    <w:rsid w:val="00747801"/>
    <w:rsid w:val="007479E6"/>
    <w:rsid w:val="00747B38"/>
    <w:rsid w:val="00747D89"/>
    <w:rsid w:val="00747E91"/>
    <w:rsid w:val="007501B0"/>
    <w:rsid w:val="00750556"/>
    <w:rsid w:val="007506B4"/>
    <w:rsid w:val="00750B23"/>
    <w:rsid w:val="00751141"/>
    <w:rsid w:val="007511F5"/>
    <w:rsid w:val="007512C7"/>
    <w:rsid w:val="007512D2"/>
    <w:rsid w:val="0075168F"/>
    <w:rsid w:val="00751959"/>
    <w:rsid w:val="00751968"/>
    <w:rsid w:val="00751A19"/>
    <w:rsid w:val="0075237A"/>
    <w:rsid w:val="00752BC7"/>
    <w:rsid w:val="0075358B"/>
    <w:rsid w:val="00753A49"/>
    <w:rsid w:val="00754380"/>
    <w:rsid w:val="007544AE"/>
    <w:rsid w:val="007544DB"/>
    <w:rsid w:val="00754A9A"/>
    <w:rsid w:val="00754B09"/>
    <w:rsid w:val="00754C01"/>
    <w:rsid w:val="00754EB6"/>
    <w:rsid w:val="00754FBB"/>
    <w:rsid w:val="007550EB"/>
    <w:rsid w:val="0075546B"/>
    <w:rsid w:val="00755570"/>
    <w:rsid w:val="00755DD3"/>
    <w:rsid w:val="00755E8C"/>
    <w:rsid w:val="007567CA"/>
    <w:rsid w:val="00756D15"/>
    <w:rsid w:val="00757169"/>
    <w:rsid w:val="00757575"/>
    <w:rsid w:val="007575A9"/>
    <w:rsid w:val="00757741"/>
    <w:rsid w:val="00757FBA"/>
    <w:rsid w:val="00760FB8"/>
    <w:rsid w:val="00761193"/>
    <w:rsid w:val="00761220"/>
    <w:rsid w:val="0076129D"/>
    <w:rsid w:val="00761456"/>
    <w:rsid w:val="007619B5"/>
    <w:rsid w:val="00761C22"/>
    <w:rsid w:val="007626A7"/>
    <w:rsid w:val="00762F5F"/>
    <w:rsid w:val="00763C63"/>
    <w:rsid w:val="00763D2F"/>
    <w:rsid w:val="0076473A"/>
    <w:rsid w:val="00764F84"/>
    <w:rsid w:val="00765204"/>
    <w:rsid w:val="007658BE"/>
    <w:rsid w:val="00765ACF"/>
    <w:rsid w:val="00765BCD"/>
    <w:rsid w:val="00765DC7"/>
    <w:rsid w:val="00765E96"/>
    <w:rsid w:val="00766B0A"/>
    <w:rsid w:val="007672E2"/>
    <w:rsid w:val="0076776C"/>
    <w:rsid w:val="007708DF"/>
    <w:rsid w:val="00771164"/>
    <w:rsid w:val="00771451"/>
    <w:rsid w:val="00772015"/>
    <w:rsid w:val="00772102"/>
    <w:rsid w:val="007724E4"/>
    <w:rsid w:val="00772F5E"/>
    <w:rsid w:val="00773018"/>
    <w:rsid w:val="00773150"/>
    <w:rsid w:val="007733CA"/>
    <w:rsid w:val="007738C4"/>
    <w:rsid w:val="007744DD"/>
    <w:rsid w:val="00774BCE"/>
    <w:rsid w:val="00774EE0"/>
    <w:rsid w:val="007753B3"/>
    <w:rsid w:val="00775D8A"/>
    <w:rsid w:val="00776005"/>
    <w:rsid w:val="00776218"/>
    <w:rsid w:val="0077653A"/>
    <w:rsid w:val="007769D3"/>
    <w:rsid w:val="00776A2E"/>
    <w:rsid w:val="00776D94"/>
    <w:rsid w:val="00776EC6"/>
    <w:rsid w:val="00776FAD"/>
    <w:rsid w:val="007772A3"/>
    <w:rsid w:val="00777417"/>
    <w:rsid w:val="00777808"/>
    <w:rsid w:val="0077797B"/>
    <w:rsid w:val="00777DF7"/>
    <w:rsid w:val="007807E5"/>
    <w:rsid w:val="00780822"/>
    <w:rsid w:val="00780B28"/>
    <w:rsid w:val="0078158A"/>
    <w:rsid w:val="007817D5"/>
    <w:rsid w:val="00782161"/>
    <w:rsid w:val="0078230B"/>
    <w:rsid w:val="0078309E"/>
    <w:rsid w:val="007830BB"/>
    <w:rsid w:val="007830D8"/>
    <w:rsid w:val="007832E9"/>
    <w:rsid w:val="0078382C"/>
    <w:rsid w:val="007839C6"/>
    <w:rsid w:val="00783D31"/>
    <w:rsid w:val="007844C4"/>
    <w:rsid w:val="00784519"/>
    <w:rsid w:val="00784719"/>
    <w:rsid w:val="00784C98"/>
    <w:rsid w:val="00784ED6"/>
    <w:rsid w:val="007853B3"/>
    <w:rsid w:val="00785598"/>
    <w:rsid w:val="007857CB"/>
    <w:rsid w:val="007861ED"/>
    <w:rsid w:val="00786AFD"/>
    <w:rsid w:val="00786EF9"/>
    <w:rsid w:val="007870A0"/>
    <w:rsid w:val="0078713E"/>
    <w:rsid w:val="00787441"/>
    <w:rsid w:val="007874EF"/>
    <w:rsid w:val="00787A96"/>
    <w:rsid w:val="00787E25"/>
    <w:rsid w:val="00787E3B"/>
    <w:rsid w:val="00787F49"/>
    <w:rsid w:val="007902DF"/>
    <w:rsid w:val="00790443"/>
    <w:rsid w:val="0079046D"/>
    <w:rsid w:val="00790D07"/>
    <w:rsid w:val="00790D80"/>
    <w:rsid w:val="00791386"/>
    <w:rsid w:val="00791A3E"/>
    <w:rsid w:val="00791C0B"/>
    <w:rsid w:val="00791DB7"/>
    <w:rsid w:val="00792B53"/>
    <w:rsid w:val="00792FBC"/>
    <w:rsid w:val="00793A7E"/>
    <w:rsid w:val="00794214"/>
    <w:rsid w:val="007942F5"/>
    <w:rsid w:val="0079473C"/>
    <w:rsid w:val="007948A7"/>
    <w:rsid w:val="007948D4"/>
    <w:rsid w:val="0079499F"/>
    <w:rsid w:val="00794B96"/>
    <w:rsid w:val="007952AD"/>
    <w:rsid w:val="007956C4"/>
    <w:rsid w:val="007958B9"/>
    <w:rsid w:val="00796083"/>
    <w:rsid w:val="00796430"/>
    <w:rsid w:val="0079667C"/>
    <w:rsid w:val="00796A34"/>
    <w:rsid w:val="00796C8E"/>
    <w:rsid w:val="00796CE3"/>
    <w:rsid w:val="00796FC4"/>
    <w:rsid w:val="00797A82"/>
    <w:rsid w:val="00797AC6"/>
    <w:rsid w:val="00797BC3"/>
    <w:rsid w:val="00797D9C"/>
    <w:rsid w:val="00797E01"/>
    <w:rsid w:val="00797EF4"/>
    <w:rsid w:val="007A102A"/>
    <w:rsid w:val="007A12D2"/>
    <w:rsid w:val="007A136D"/>
    <w:rsid w:val="007A1D53"/>
    <w:rsid w:val="007A1D72"/>
    <w:rsid w:val="007A1F26"/>
    <w:rsid w:val="007A2648"/>
    <w:rsid w:val="007A2B27"/>
    <w:rsid w:val="007A3D9B"/>
    <w:rsid w:val="007A3E32"/>
    <w:rsid w:val="007A411D"/>
    <w:rsid w:val="007A45E3"/>
    <w:rsid w:val="007A4800"/>
    <w:rsid w:val="007A49A3"/>
    <w:rsid w:val="007A4CA4"/>
    <w:rsid w:val="007A4F16"/>
    <w:rsid w:val="007A4F2E"/>
    <w:rsid w:val="007A4FD9"/>
    <w:rsid w:val="007A56B4"/>
    <w:rsid w:val="007A5EF7"/>
    <w:rsid w:val="007A5F9A"/>
    <w:rsid w:val="007A625E"/>
    <w:rsid w:val="007A6966"/>
    <w:rsid w:val="007A6BA0"/>
    <w:rsid w:val="007A6EA8"/>
    <w:rsid w:val="007A7531"/>
    <w:rsid w:val="007A758A"/>
    <w:rsid w:val="007A75F2"/>
    <w:rsid w:val="007A784E"/>
    <w:rsid w:val="007A788A"/>
    <w:rsid w:val="007A7BAC"/>
    <w:rsid w:val="007B04F3"/>
    <w:rsid w:val="007B0B96"/>
    <w:rsid w:val="007B145C"/>
    <w:rsid w:val="007B15DE"/>
    <w:rsid w:val="007B1736"/>
    <w:rsid w:val="007B198A"/>
    <w:rsid w:val="007B19E3"/>
    <w:rsid w:val="007B1C5A"/>
    <w:rsid w:val="007B1DCD"/>
    <w:rsid w:val="007B285B"/>
    <w:rsid w:val="007B2D2E"/>
    <w:rsid w:val="007B36FA"/>
    <w:rsid w:val="007B3B0C"/>
    <w:rsid w:val="007B3F09"/>
    <w:rsid w:val="007B3F56"/>
    <w:rsid w:val="007B4055"/>
    <w:rsid w:val="007B43DB"/>
    <w:rsid w:val="007B4919"/>
    <w:rsid w:val="007B4D13"/>
    <w:rsid w:val="007B4D2F"/>
    <w:rsid w:val="007B538B"/>
    <w:rsid w:val="007B541F"/>
    <w:rsid w:val="007B5475"/>
    <w:rsid w:val="007B54CF"/>
    <w:rsid w:val="007B54EF"/>
    <w:rsid w:val="007B565F"/>
    <w:rsid w:val="007B5D71"/>
    <w:rsid w:val="007B64F3"/>
    <w:rsid w:val="007B670A"/>
    <w:rsid w:val="007B69B6"/>
    <w:rsid w:val="007B6C9A"/>
    <w:rsid w:val="007B7182"/>
    <w:rsid w:val="007B724A"/>
    <w:rsid w:val="007B73FF"/>
    <w:rsid w:val="007B7D96"/>
    <w:rsid w:val="007C003F"/>
    <w:rsid w:val="007C04DE"/>
    <w:rsid w:val="007C066E"/>
    <w:rsid w:val="007C0726"/>
    <w:rsid w:val="007C076B"/>
    <w:rsid w:val="007C148A"/>
    <w:rsid w:val="007C1928"/>
    <w:rsid w:val="007C1F59"/>
    <w:rsid w:val="007C2006"/>
    <w:rsid w:val="007C214F"/>
    <w:rsid w:val="007C2754"/>
    <w:rsid w:val="007C28C9"/>
    <w:rsid w:val="007C297A"/>
    <w:rsid w:val="007C2ADF"/>
    <w:rsid w:val="007C39B8"/>
    <w:rsid w:val="007C3F8B"/>
    <w:rsid w:val="007C45F5"/>
    <w:rsid w:val="007C4BE3"/>
    <w:rsid w:val="007C5054"/>
    <w:rsid w:val="007C52D6"/>
    <w:rsid w:val="007C5F11"/>
    <w:rsid w:val="007C6116"/>
    <w:rsid w:val="007C62F6"/>
    <w:rsid w:val="007C677A"/>
    <w:rsid w:val="007C6A10"/>
    <w:rsid w:val="007C6D23"/>
    <w:rsid w:val="007C70F7"/>
    <w:rsid w:val="007C7B37"/>
    <w:rsid w:val="007D0559"/>
    <w:rsid w:val="007D0813"/>
    <w:rsid w:val="007D0D6B"/>
    <w:rsid w:val="007D10FD"/>
    <w:rsid w:val="007D130D"/>
    <w:rsid w:val="007D13DD"/>
    <w:rsid w:val="007D143B"/>
    <w:rsid w:val="007D1511"/>
    <w:rsid w:val="007D1DA6"/>
    <w:rsid w:val="007D25DD"/>
    <w:rsid w:val="007D3204"/>
    <w:rsid w:val="007D326B"/>
    <w:rsid w:val="007D32D2"/>
    <w:rsid w:val="007D3D74"/>
    <w:rsid w:val="007D4087"/>
    <w:rsid w:val="007D4395"/>
    <w:rsid w:val="007D468B"/>
    <w:rsid w:val="007D4993"/>
    <w:rsid w:val="007D4B43"/>
    <w:rsid w:val="007D4FDC"/>
    <w:rsid w:val="007D4FEA"/>
    <w:rsid w:val="007D51F3"/>
    <w:rsid w:val="007D53D0"/>
    <w:rsid w:val="007D55CC"/>
    <w:rsid w:val="007D561C"/>
    <w:rsid w:val="007D5A06"/>
    <w:rsid w:val="007D5B21"/>
    <w:rsid w:val="007D5F22"/>
    <w:rsid w:val="007D5F27"/>
    <w:rsid w:val="007D6539"/>
    <w:rsid w:val="007D6D27"/>
    <w:rsid w:val="007D712D"/>
    <w:rsid w:val="007D7268"/>
    <w:rsid w:val="007E0109"/>
    <w:rsid w:val="007E029D"/>
    <w:rsid w:val="007E0B0F"/>
    <w:rsid w:val="007E0E5B"/>
    <w:rsid w:val="007E125E"/>
    <w:rsid w:val="007E18E1"/>
    <w:rsid w:val="007E1993"/>
    <w:rsid w:val="007E19A4"/>
    <w:rsid w:val="007E1D41"/>
    <w:rsid w:val="007E1E78"/>
    <w:rsid w:val="007E2164"/>
    <w:rsid w:val="007E22DC"/>
    <w:rsid w:val="007E247D"/>
    <w:rsid w:val="007E256B"/>
    <w:rsid w:val="007E2694"/>
    <w:rsid w:val="007E27E9"/>
    <w:rsid w:val="007E281F"/>
    <w:rsid w:val="007E2B53"/>
    <w:rsid w:val="007E3BF5"/>
    <w:rsid w:val="007E4CD3"/>
    <w:rsid w:val="007E4D84"/>
    <w:rsid w:val="007E535F"/>
    <w:rsid w:val="007E54CC"/>
    <w:rsid w:val="007E54F2"/>
    <w:rsid w:val="007E56AF"/>
    <w:rsid w:val="007E5979"/>
    <w:rsid w:val="007E5C9A"/>
    <w:rsid w:val="007E61A5"/>
    <w:rsid w:val="007E6688"/>
    <w:rsid w:val="007E6DC7"/>
    <w:rsid w:val="007E6EEA"/>
    <w:rsid w:val="007E7004"/>
    <w:rsid w:val="007E76EB"/>
    <w:rsid w:val="007E773A"/>
    <w:rsid w:val="007E7CED"/>
    <w:rsid w:val="007F00E8"/>
    <w:rsid w:val="007F0526"/>
    <w:rsid w:val="007F058A"/>
    <w:rsid w:val="007F093A"/>
    <w:rsid w:val="007F0BC7"/>
    <w:rsid w:val="007F0E95"/>
    <w:rsid w:val="007F0ECA"/>
    <w:rsid w:val="007F0FE3"/>
    <w:rsid w:val="007F1240"/>
    <w:rsid w:val="007F12AB"/>
    <w:rsid w:val="007F1A6B"/>
    <w:rsid w:val="007F1BD4"/>
    <w:rsid w:val="007F1D9F"/>
    <w:rsid w:val="007F1ED4"/>
    <w:rsid w:val="007F3532"/>
    <w:rsid w:val="007F35CF"/>
    <w:rsid w:val="007F428F"/>
    <w:rsid w:val="007F4576"/>
    <w:rsid w:val="007F46B8"/>
    <w:rsid w:val="007F47A9"/>
    <w:rsid w:val="007F47BD"/>
    <w:rsid w:val="007F57DB"/>
    <w:rsid w:val="007F58E5"/>
    <w:rsid w:val="007F5A8D"/>
    <w:rsid w:val="007F6074"/>
    <w:rsid w:val="007F64E6"/>
    <w:rsid w:val="007F66FE"/>
    <w:rsid w:val="007F7148"/>
    <w:rsid w:val="007F778B"/>
    <w:rsid w:val="007F7804"/>
    <w:rsid w:val="007F7FCB"/>
    <w:rsid w:val="0080010A"/>
    <w:rsid w:val="0080037B"/>
    <w:rsid w:val="0080050C"/>
    <w:rsid w:val="008005CE"/>
    <w:rsid w:val="0080095A"/>
    <w:rsid w:val="00800C38"/>
    <w:rsid w:val="00800C53"/>
    <w:rsid w:val="00801016"/>
    <w:rsid w:val="00801323"/>
    <w:rsid w:val="00801464"/>
    <w:rsid w:val="00801465"/>
    <w:rsid w:val="00801BAE"/>
    <w:rsid w:val="00801C5E"/>
    <w:rsid w:val="00802156"/>
    <w:rsid w:val="00802699"/>
    <w:rsid w:val="008027CD"/>
    <w:rsid w:val="0080325B"/>
    <w:rsid w:val="00803276"/>
    <w:rsid w:val="0080370C"/>
    <w:rsid w:val="00803DDF"/>
    <w:rsid w:val="00803F34"/>
    <w:rsid w:val="00804211"/>
    <w:rsid w:val="00804257"/>
    <w:rsid w:val="008042BE"/>
    <w:rsid w:val="008044C9"/>
    <w:rsid w:val="00804731"/>
    <w:rsid w:val="00804B8F"/>
    <w:rsid w:val="00804D98"/>
    <w:rsid w:val="008050D3"/>
    <w:rsid w:val="008057D5"/>
    <w:rsid w:val="008057F5"/>
    <w:rsid w:val="008060A3"/>
    <w:rsid w:val="00806C7B"/>
    <w:rsid w:val="00806E6B"/>
    <w:rsid w:val="00806EF5"/>
    <w:rsid w:val="008071A5"/>
    <w:rsid w:val="008072B2"/>
    <w:rsid w:val="00807302"/>
    <w:rsid w:val="008075FC"/>
    <w:rsid w:val="0080784C"/>
    <w:rsid w:val="008078A3"/>
    <w:rsid w:val="00807CCB"/>
    <w:rsid w:val="0081064F"/>
    <w:rsid w:val="00811872"/>
    <w:rsid w:val="00811F5F"/>
    <w:rsid w:val="00812184"/>
    <w:rsid w:val="008121E7"/>
    <w:rsid w:val="00812CE8"/>
    <w:rsid w:val="00813078"/>
    <w:rsid w:val="0081389B"/>
    <w:rsid w:val="008139DB"/>
    <w:rsid w:val="008139EF"/>
    <w:rsid w:val="00813B13"/>
    <w:rsid w:val="00813C2F"/>
    <w:rsid w:val="00813E80"/>
    <w:rsid w:val="00813F80"/>
    <w:rsid w:val="00814201"/>
    <w:rsid w:val="00815337"/>
    <w:rsid w:val="008159DF"/>
    <w:rsid w:val="00815A44"/>
    <w:rsid w:val="00815F6D"/>
    <w:rsid w:val="00816702"/>
    <w:rsid w:val="008168B2"/>
    <w:rsid w:val="00816E40"/>
    <w:rsid w:val="0081728F"/>
    <w:rsid w:val="00817316"/>
    <w:rsid w:val="008179E9"/>
    <w:rsid w:val="00817BF3"/>
    <w:rsid w:val="00820319"/>
    <w:rsid w:val="008207B3"/>
    <w:rsid w:val="00820FE1"/>
    <w:rsid w:val="00821292"/>
    <w:rsid w:val="00821498"/>
    <w:rsid w:val="008214C4"/>
    <w:rsid w:val="00821B9A"/>
    <w:rsid w:val="008229BE"/>
    <w:rsid w:val="00822C3D"/>
    <w:rsid w:val="00822D02"/>
    <w:rsid w:val="00822D1C"/>
    <w:rsid w:val="00822EFD"/>
    <w:rsid w:val="008230A1"/>
    <w:rsid w:val="00823332"/>
    <w:rsid w:val="00823398"/>
    <w:rsid w:val="008237A0"/>
    <w:rsid w:val="00823906"/>
    <w:rsid w:val="00823C38"/>
    <w:rsid w:val="00823D20"/>
    <w:rsid w:val="00823D89"/>
    <w:rsid w:val="0082444B"/>
    <w:rsid w:val="00824556"/>
    <w:rsid w:val="008247B6"/>
    <w:rsid w:val="0082483B"/>
    <w:rsid w:val="00824942"/>
    <w:rsid w:val="00824D73"/>
    <w:rsid w:val="008255C3"/>
    <w:rsid w:val="0082620D"/>
    <w:rsid w:val="00826823"/>
    <w:rsid w:val="00826F02"/>
    <w:rsid w:val="00827011"/>
    <w:rsid w:val="0082745D"/>
    <w:rsid w:val="008276B1"/>
    <w:rsid w:val="00827917"/>
    <w:rsid w:val="00827DC3"/>
    <w:rsid w:val="00827E1C"/>
    <w:rsid w:val="00827EAE"/>
    <w:rsid w:val="0083005A"/>
    <w:rsid w:val="0083033E"/>
    <w:rsid w:val="008312C7"/>
    <w:rsid w:val="008315D7"/>
    <w:rsid w:val="00831940"/>
    <w:rsid w:val="00832263"/>
    <w:rsid w:val="008322DE"/>
    <w:rsid w:val="0083271A"/>
    <w:rsid w:val="00832EBC"/>
    <w:rsid w:val="0083301C"/>
    <w:rsid w:val="008331DC"/>
    <w:rsid w:val="008331E0"/>
    <w:rsid w:val="0083329D"/>
    <w:rsid w:val="008337B2"/>
    <w:rsid w:val="00833801"/>
    <w:rsid w:val="00833954"/>
    <w:rsid w:val="00833E4E"/>
    <w:rsid w:val="00833FB0"/>
    <w:rsid w:val="008342F9"/>
    <w:rsid w:val="00834525"/>
    <w:rsid w:val="0083477D"/>
    <w:rsid w:val="008347AD"/>
    <w:rsid w:val="0083536B"/>
    <w:rsid w:val="008356CE"/>
    <w:rsid w:val="00835719"/>
    <w:rsid w:val="00835738"/>
    <w:rsid w:val="00835CCC"/>
    <w:rsid w:val="00835D0E"/>
    <w:rsid w:val="0083638F"/>
    <w:rsid w:val="0083640B"/>
    <w:rsid w:val="0083645D"/>
    <w:rsid w:val="0083664F"/>
    <w:rsid w:val="0083665F"/>
    <w:rsid w:val="008366FB"/>
    <w:rsid w:val="00836E95"/>
    <w:rsid w:val="00837432"/>
    <w:rsid w:val="00837463"/>
    <w:rsid w:val="008374EB"/>
    <w:rsid w:val="0083783F"/>
    <w:rsid w:val="00837B36"/>
    <w:rsid w:val="00837B73"/>
    <w:rsid w:val="008403D3"/>
    <w:rsid w:val="008403F6"/>
    <w:rsid w:val="00840BD8"/>
    <w:rsid w:val="00841416"/>
    <w:rsid w:val="00841498"/>
    <w:rsid w:val="00841820"/>
    <w:rsid w:val="00841A13"/>
    <w:rsid w:val="00841A79"/>
    <w:rsid w:val="0084203F"/>
    <w:rsid w:val="00842275"/>
    <w:rsid w:val="0084280F"/>
    <w:rsid w:val="00842A6B"/>
    <w:rsid w:val="00842FA8"/>
    <w:rsid w:val="008437F7"/>
    <w:rsid w:val="008441F2"/>
    <w:rsid w:val="008449B1"/>
    <w:rsid w:val="00844BDB"/>
    <w:rsid w:val="00844DF9"/>
    <w:rsid w:val="0084557D"/>
    <w:rsid w:val="0084557F"/>
    <w:rsid w:val="00845748"/>
    <w:rsid w:val="00846610"/>
    <w:rsid w:val="008470FF"/>
    <w:rsid w:val="008472FC"/>
    <w:rsid w:val="0084797A"/>
    <w:rsid w:val="00847A55"/>
    <w:rsid w:val="00847AA7"/>
    <w:rsid w:val="00847D74"/>
    <w:rsid w:val="00847DC5"/>
    <w:rsid w:val="00850125"/>
    <w:rsid w:val="00850504"/>
    <w:rsid w:val="00850CF2"/>
    <w:rsid w:val="00850E6A"/>
    <w:rsid w:val="00850F49"/>
    <w:rsid w:val="00850F9E"/>
    <w:rsid w:val="00850FC8"/>
    <w:rsid w:val="008510E2"/>
    <w:rsid w:val="008511B9"/>
    <w:rsid w:val="0085173B"/>
    <w:rsid w:val="008518DF"/>
    <w:rsid w:val="00851B51"/>
    <w:rsid w:val="00851DAE"/>
    <w:rsid w:val="00851E78"/>
    <w:rsid w:val="008522AD"/>
    <w:rsid w:val="008522F7"/>
    <w:rsid w:val="00852527"/>
    <w:rsid w:val="00853875"/>
    <w:rsid w:val="00854325"/>
    <w:rsid w:val="00854481"/>
    <w:rsid w:val="008549BA"/>
    <w:rsid w:val="00854CE1"/>
    <w:rsid w:val="00854FFD"/>
    <w:rsid w:val="00855113"/>
    <w:rsid w:val="00855CF4"/>
    <w:rsid w:val="00855E65"/>
    <w:rsid w:val="0085633B"/>
    <w:rsid w:val="008567C0"/>
    <w:rsid w:val="0085686A"/>
    <w:rsid w:val="00856AC2"/>
    <w:rsid w:val="00856C46"/>
    <w:rsid w:val="0085787F"/>
    <w:rsid w:val="00857B40"/>
    <w:rsid w:val="00857F94"/>
    <w:rsid w:val="00860033"/>
    <w:rsid w:val="00860DAE"/>
    <w:rsid w:val="00860E68"/>
    <w:rsid w:val="0086100D"/>
    <w:rsid w:val="008611EF"/>
    <w:rsid w:val="00861281"/>
    <w:rsid w:val="008612BF"/>
    <w:rsid w:val="00861340"/>
    <w:rsid w:val="00861358"/>
    <w:rsid w:val="0086185E"/>
    <w:rsid w:val="00861A18"/>
    <w:rsid w:val="008623D0"/>
    <w:rsid w:val="008629F0"/>
    <w:rsid w:val="00862D5E"/>
    <w:rsid w:val="00863216"/>
    <w:rsid w:val="0086334B"/>
    <w:rsid w:val="00863FD3"/>
    <w:rsid w:val="0086406B"/>
    <w:rsid w:val="008642AF"/>
    <w:rsid w:val="0086444A"/>
    <w:rsid w:val="0086457A"/>
    <w:rsid w:val="0086485A"/>
    <w:rsid w:val="00864C0B"/>
    <w:rsid w:val="008652E9"/>
    <w:rsid w:val="008656DB"/>
    <w:rsid w:val="0086578F"/>
    <w:rsid w:val="00866195"/>
    <w:rsid w:val="00866F4B"/>
    <w:rsid w:val="00867029"/>
    <w:rsid w:val="00867340"/>
    <w:rsid w:val="00870135"/>
    <w:rsid w:val="00870347"/>
    <w:rsid w:val="0087068E"/>
    <w:rsid w:val="00870940"/>
    <w:rsid w:val="00870AC5"/>
    <w:rsid w:val="00870D62"/>
    <w:rsid w:val="00870D8C"/>
    <w:rsid w:val="00870E84"/>
    <w:rsid w:val="00870ED3"/>
    <w:rsid w:val="00870F0A"/>
    <w:rsid w:val="00871082"/>
    <w:rsid w:val="00871253"/>
    <w:rsid w:val="00871332"/>
    <w:rsid w:val="00871A08"/>
    <w:rsid w:val="00871BF1"/>
    <w:rsid w:val="00871C80"/>
    <w:rsid w:val="00871FA7"/>
    <w:rsid w:val="00872262"/>
    <w:rsid w:val="00872CB6"/>
    <w:rsid w:val="00872CF1"/>
    <w:rsid w:val="00872CFE"/>
    <w:rsid w:val="00873272"/>
    <w:rsid w:val="00873335"/>
    <w:rsid w:val="008733F5"/>
    <w:rsid w:val="00873645"/>
    <w:rsid w:val="0087378A"/>
    <w:rsid w:val="00873990"/>
    <w:rsid w:val="00873CED"/>
    <w:rsid w:val="00873D57"/>
    <w:rsid w:val="00873E1D"/>
    <w:rsid w:val="008741E8"/>
    <w:rsid w:val="0087438D"/>
    <w:rsid w:val="00874787"/>
    <w:rsid w:val="008751D5"/>
    <w:rsid w:val="0087576A"/>
    <w:rsid w:val="00876623"/>
    <w:rsid w:val="00876891"/>
    <w:rsid w:val="00876B4F"/>
    <w:rsid w:val="00876E35"/>
    <w:rsid w:val="00876FDB"/>
    <w:rsid w:val="008770C7"/>
    <w:rsid w:val="008773B9"/>
    <w:rsid w:val="008774F8"/>
    <w:rsid w:val="0087752A"/>
    <w:rsid w:val="008779F0"/>
    <w:rsid w:val="00877B3B"/>
    <w:rsid w:val="008801B6"/>
    <w:rsid w:val="008805CD"/>
    <w:rsid w:val="00880ADB"/>
    <w:rsid w:val="00880E89"/>
    <w:rsid w:val="00881571"/>
    <w:rsid w:val="00881CF2"/>
    <w:rsid w:val="0088206D"/>
    <w:rsid w:val="008828D7"/>
    <w:rsid w:val="00882DC0"/>
    <w:rsid w:val="00882F12"/>
    <w:rsid w:val="008835A1"/>
    <w:rsid w:val="00883A4E"/>
    <w:rsid w:val="00883F7E"/>
    <w:rsid w:val="008840F5"/>
    <w:rsid w:val="00885051"/>
    <w:rsid w:val="008853DC"/>
    <w:rsid w:val="00885C52"/>
    <w:rsid w:val="00885DF9"/>
    <w:rsid w:val="008862D6"/>
    <w:rsid w:val="00886832"/>
    <w:rsid w:val="0088692B"/>
    <w:rsid w:val="00886BED"/>
    <w:rsid w:val="00887B74"/>
    <w:rsid w:val="00887E87"/>
    <w:rsid w:val="00890171"/>
    <w:rsid w:val="008903A3"/>
    <w:rsid w:val="008904C4"/>
    <w:rsid w:val="00890887"/>
    <w:rsid w:val="00890AED"/>
    <w:rsid w:val="0089157E"/>
    <w:rsid w:val="00891603"/>
    <w:rsid w:val="00891828"/>
    <w:rsid w:val="00891D9A"/>
    <w:rsid w:val="00891F37"/>
    <w:rsid w:val="00892999"/>
    <w:rsid w:val="00892F76"/>
    <w:rsid w:val="008930B9"/>
    <w:rsid w:val="00893A31"/>
    <w:rsid w:val="00893BD0"/>
    <w:rsid w:val="00893EE5"/>
    <w:rsid w:val="00893FB0"/>
    <w:rsid w:val="00894138"/>
    <w:rsid w:val="00894244"/>
    <w:rsid w:val="008944FE"/>
    <w:rsid w:val="008946C6"/>
    <w:rsid w:val="00895309"/>
    <w:rsid w:val="0089530F"/>
    <w:rsid w:val="00895794"/>
    <w:rsid w:val="008957D0"/>
    <w:rsid w:val="0089598E"/>
    <w:rsid w:val="00895E86"/>
    <w:rsid w:val="0089657A"/>
    <w:rsid w:val="008970BB"/>
    <w:rsid w:val="0089778F"/>
    <w:rsid w:val="008978D6"/>
    <w:rsid w:val="00897A29"/>
    <w:rsid w:val="008A09AB"/>
    <w:rsid w:val="008A0AD0"/>
    <w:rsid w:val="008A0EE3"/>
    <w:rsid w:val="008A0F41"/>
    <w:rsid w:val="008A10F5"/>
    <w:rsid w:val="008A14B0"/>
    <w:rsid w:val="008A18A3"/>
    <w:rsid w:val="008A20ED"/>
    <w:rsid w:val="008A214E"/>
    <w:rsid w:val="008A221B"/>
    <w:rsid w:val="008A24E6"/>
    <w:rsid w:val="008A25E6"/>
    <w:rsid w:val="008A261C"/>
    <w:rsid w:val="008A27CC"/>
    <w:rsid w:val="008A30B1"/>
    <w:rsid w:val="008A319E"/>
    <w:rsid w:val="008A368D"/>
    <w:rsid w:val="008A3E04"/>
    <w:rsid w:val="008A418B"/>
    <w:rsid w:val="008A4698"/>
    <w:rsid w:val="008A4792"/>
    <w:rsid w:val="008A4EB0"/>
    <w:rsid w:val="008A4EC2"/>
    <w:rsid w:val="008A50AA"/>
    <w:rsid w:val="008A548D"/>
    <w:rsid w:val="008A57F4"/>
    <w:rsid w:val="008A5833"/>
    <w:rsid w:val="008A5CE5"/>
    <w:rsid w:val="008A61C6"/>
    <w:rsid w:val="008A6255"/>
    <w:rsid w:val="008A695D"/>
    <w:rsid w:val="008A6D93"/>
    <w:rsid w:val="008A7364"/>
    <w:rsid w:val="008A757A"/>
    <w:rsid w:val="008A79D6"/>
    <w:rsid w:val="008A7A1D"/>
    <w:rsid w:val="008A7B77"/>
    <w:rsid w:val="008B00D1"/>
    <w:rsid w:val="008B027F"/>
    <w:rsid w:val="008B0BD9"/>
    <w:rsid w:val="008B0EF0"/>
    <w:rsid w:val="008B0FE3"/>
    <w:rsid w:val="008B130D"/>
    <w:rsid w:val="008B1DFE"/>
    <w:rsid w:val="008B1EBA"/>
    <w:rsid w:val="008B21A6"/>
    <w:rsid w:val="008B2929"/>
    <w:rsid w:val="008B3D28"/>
    <w:rsid w:val="008B3E93"/>
    <w:rsid w:val="008B4063"/>
    <w:rsid w:val="008B40EE"/>
    <w:rsid w:val="008B41D5"/>
    <w:rsid w:val="008B44F9"/>
    <w:rsid w:val="008B49E3"/>
    <w:rsid w:val="008B4D31"/>
    <w:rsid w:val="008B4EA7"/>
    <w:rsid w:val="008B4EBD"/>
    <w:rsid w:val="008B52D0"/>
    <w:rsid w:val="008B575E"/>
    <w:rsid w:val="008B580C"/>
    <w:rsid w:val="008B5EF1"/>
    <w:rsid w:val="008B63DA"/>
    <w:rsid w:val="008B669B"/>
    <w:rsid w:val="008B66D5"/>
    <w:rsid w:val="008B6A1A"/>
    <w:rsid w:val="008B6AA9"/>
    <w:rsid w:val="008B6C44"/>
    <w:rsid w:val="008B7150"/>
    <w:rsid w:val="008B7271"/>
    <w:rsid w:val="008B7826"/>
    <w:rsid w:val="008B7B1F"/>
    <w:rsid w:val="008B7F35"/>
    <w:rsid w:val="008C048F"/>
    <w:rsid w:val="008C0E7F"/>
    <w:rsid w:val="008C0F4E"/>
    <w:rsid w:val="008C12D1"/>
    <w:rsid w:val="008C139C"/>
    <w:rsid w:val="008C2D09"/>
    <w:rsid w:val="008C3568"/>
    <w:rsid w:val="008C36C5"/>
    <w:rsid w:val="008C3715"/>
    <w:rsid w:val="008C3B2E"/>
    <w:rsid w:val="008C3C13"/>
    <w:rsid w:val="008C3CA0"/>
    <w:rsid w:val="008C3F10"/>
    <w:rsid w:val="008C3F92"/>
    <w:rsid w:val="008C41B2"/>
    <w:rsid w:val="008C47F8"/>
    <w:rsid w:val="008C4908"/>
    <w:rsid w:val="008C4A8C"/>
    <w:rsid w:val="008C4B09"/>
    <w:rsid w:val="008C5485"/>
    <w:rsid w:val="008C571F"/>
    <w:rsid w:val="008C5E01"/>
    <w:rsid w:val="008C6520"/>
    <w:rsid w:val="008C6601"/>
    <w:rsid w:val="008C66E4"/>
    <w:rsid w:val="008C68A2"/>
    <w:rsid w:val="008C6952"/>
    <w:rsid w:val="008C69F1"/>
    <w:rsid w:val="008C6CCD"/>
    <w:rsid w:val="008C6D5D"/>
    <w:rsid w:val="008C6D72"/>
    <w:rsid w:val="008C6EC1"/>
    <w:rsid w:val="008C7008"/>
    <w:rsid w:val="008C702A"/>
    <w:rsid w:val="008C7234"/>
    <w:rsid w:val="008C7457"/>
    <w:rsid w:val="008C7880"/>
    <w:rsid w:val="008C788B"/>
    <w:rsid w:val="008D0092"/>
    <w:rsid w:val="008D0148"/>
    <w:rsid w:val="008D0801"/>
    <w:rsid w:val="008D0A27"/>
    <w:rsid w:val="008D0F89"/>
    <w:rsid w:val="008D1099"/>
    <w:rsid w:val="008D1357"/>
    <w:rsid w:val="008D16D8"/>
    <w:rsid w:val="008D1AF2"/>
    <w:rsid w:val="008D1B3C"/>
    <w:rsid w:val="008D1F29"/>
    <w:rsid w:val="008D239A"/>
    <w:rsid w:val="008D2465"/>
    <w:rsid w:val="008D2A05"/>
    <w:rsid w:val="008D2C93"/>
    <w:rsid w:val="008D2FE8"/>
    <w:rsid w:val="008D31B6"/>
    <w:rsid w:val="008D3247"/>
    <w:rsid w:val="008D33AD"/>
    <w:rsid w:val="008D36FA"/>
    <w:rsid w:val="008D3A33"/>
    <w:rsid w:val="008D3CB4"/>
    <w:rsid w:val="008D4315"/>
    <w:rsid w:val="008D46FD"/>
    <w:rsid w:val="008D4709"/>
    <w:rsid w:val="008D4747"/>
    <w:rsid w:val="008D48ED"/>
    <w:rsid w:val="008D4C47"/>
    <w:rsid w:val="008D4E06"/>
    <w:rsid w:val="008D4EBC"/>
    <w:rsid w:val="008D530C"/>
    <w:rsid w:val="008D557F"/>
    <w:rsid w:val="008D5969"/>
    <w:rsid w:val="008D5D33"/>
    <w:rsid w:val="008D6531"/>
    <w:rsid w:val="008D6643"/>
    <w:rsid w:val="008D68A2"/>
    <w:rsid w:val="008D69DA"/>
    <w:rsid w:val="008D71C1"/>
    <w:rsid w:val="008D7522"/>
    <w:rsid w:val="008D7795"/>
    <w:rsid w:val="008D7981"/>
    <w:rsid w:val="008D7CC8"/>
    <w:rsid w:val="008E08ED"/>
    <w:rsid w:val="008E0C67"/>
    <w:rsid w:val="008E0E1D"/>
    <w:rsid w:val="008E1325"/>
    <w:rsid w:val="008E13AC"/>
    <w:rsid w:val="008E156A"/>
    <w:rsid w:val="008E185D"/>
    <w:rsid w:val="008E1CD8"/>
    <w:rsid w:val="008E23E4"/>
    <w:rsid w:val="008E23F0"/>
    <w:rsid w:val="008E2768"/>
    <w:rsid w:val="008E2853"/>
    <w:rsid w:val="008E2C0E"/>
    <w:rsid w:val="008E30FF"/>
    <w:rsid w:val="008E3384"/>
    <w:rsid w:val="008E3A86"/>
    <w:rsid w:val="008E3CE0"/>
    <w:rsid w:val="008E3D98"/>
    <w:rsid w:val="008E3DF2"/>
    <w:rsid w:val="008E3EEE"/>
    <w:rsid w:val="008E4123"/>
    <w:rsid w:val="008E46D4"/>
    <w:rsid w:val="008E46DA"/>
    <w:rsid w:val="008E4E25"/>
    <w:rsid w:val="008E4E2F"/>
    <w:rsid w:val="008E5609"/>
    <w:rsid w:val="008E5EE7"/>
    <w:rsid w:val="008E6449"/>
    <w:rsid w:val="008E6C71"/>
    <w:rsid w:val="008E6F79"/>
    <w:rsid w:val="008E7364"/>
    <w:rsid w:val="008E769F"/>
    <w:rsid w:val="008E76E1"/>
    <w:rsid w:val="008E78B2"/>
    <w:rsid w:val="008E7F6F"/>
    <w:rsid w:val="008F01D5"/>
    <w:rsid w:val="008F05C0"/>
    <w:rsid w:val="008F081E"/>
    <w:rsid w:val="008F1254"/>
    <w:rsid w:val="008F1445"/>
    <w:rsid w:val="008F178D"/>
    <w:rsid w:val="008F19D9"/>
    <w:rsid w:val="008F1A21"/>
    <w:rsid w:val="008F1F64"/>
    <w:rsid w:val="008F2322"/>
    <w:rsid w:val="008F2BCF"/>
    <w:rsid w:val="008F3115"/>
    <w:rsid w:val="008F31F7"/>
    <w:rsid w:val="008F384E"/>
    <w:rsid w:val="008F3980"/>
    <w:rsid w:val="008F3D57"/>
    <w:rsid w:val="008F476A"/>
    <w:rsid w:val="008F5529"/>
    <w:rsid w:val="008F5FF3"/>
    <w:rsid w:val="008F61F6"/>
    <w:rsid w:val="008F6884"/>
    <w:rsid w:val="008F68C9"/>
    <w:rsid w:val="008F6CCD"/>
    <w:rsid w:val="008F6D22"/>
    <w:rsid w:val="008F738D"/>
    <w:rsid w:val="008F75AD"/>
    <w:rsid w:val="008F7AD7"/>
    <w:rsid w:val="00900AD9"/>
    <w:rsid w:val="00900E85"/>
    <w:rsid w:val="009016EC"/>
    <w:rsid w:val="009017C3"/>
    <w:rsid w:val="0090190A"/>
    <w:rsid w:val="0090191D"/>
    <w:rsid w:val="009019EE"/>
    <w:rsid w:val="00901B1E"/>
    <w:rsid w:val="00902013"/>
    <w:rsid w:val="00902081"/>
    <w:rsid w:val="00902145"/>
    <w:rsid w:val="009022AE"/>
    <w:rsid w:val="009023E4"/>
    <w:rsid w:val="009024C9"/>
    <w:rsid w:val="00902D49"/>
    <w:rsid w:val="00902E41"/>
    <w:rsid w:val="00903372"/>
    <w:rsid w:val="00903929"/>
    <w:rsid w:val="00903BB2"/>
    <w:rsid w:val="00903CEC"/>
    <w:rsid w:val="00903E5B"/>
    <w:rsid w:val="009047FA"/>
    <w:rsid w:val="009048A9"/>
    <w:rsid w:val="00904C4A"/>
    <w:rsid w:val="00904F2F"/>
    <w:rsid w:val="009054B3"/>
    <w:rsid w:val="0090583A"/>
    <w:rsid w:val="009058A6"/>
    <w:rsid w:val="00905B49"/>
    <w:rsid w:val="00905E48"/>
    <w:rsid w:val="00905FA3"/>
    <w:rsid w:val="00905FF1"/>
    <w:rsid w:val="009061E7"/>
    <w:rsid w:val="009063BB"/>
    <w:rsid w:val="00906575"/>
    <w:rsid w:val="009066F6"/>
    <w:rsid w:val="00906761"/>
    <w:rsid w:val="009067E1"/>
    <w:rsid w:val="00906864"/>
    <w:rsid w:val="00906B29"/>
    <w:rsid w:val="009077A3"/>
    <w:rsid w:val="00907FC3"/>
    <w:rsid w:val="00910023"/>
    <w:rsid w:val="009102F6"/>
    <w:rsid w:val="00910BBD"/>
    <w:rsid w:val="00910C75"/>
    <w:rsid w:val="00910DBE"/>
    <w:rsid w:val="00910EA3"/>
    <w:rsid w:val="00911D4F"/>
    <w:rsid w:val="00913124"/>
    <w:rsid w:val="00913385"/>
    <w:rsid w:val="00913A1C"/>
    <w:rsid w:val="00914547"/>
    <w:rsid w:val="009149A5"/>
    <w:rsid w:val="00914C39"/>
    <w:rsid w:val="00914C55"/>
    <w:rsid w:val="00914E73"/>
    <w:rsid w:val="00914FE2"/>
    <w:rsid w:val="009159B3"/>
    <w:rsid w:val="009169C6"/>
    <w:rsid w:val="00916CE0"/>
    <w:rsid w:val="00916D4C"/>
    <w:rsid w:val="00916DC4"/>
    <w:rsid w:val="00916E47"/>
    <w:rsid w:val="009170BD"/>
    <w:rsid w:val="00917276"/>
    <w:rsid w:val="00920505"/>
    <w:rsid w:val="0092083C"/>
    <w:rsid w:val="0092134E"/>
    <w:rsid w:val="00921A39"/>
    <w:rsid w:val="00921B83"/>
    <w:rsid w:val="00921D31"/>
    <w:rsid w:val="00921DEB"/>
    <w:rsid w:val="00921E2F"/>
    <w:rsid w:val="0092204E"/>
    <w:rsid w:val="009227C9"/>
    <w:rsid w:val="00922C2D"/>
    <w:rsid w:val="00922C43"/>
    <w:rsid w:val="00922FAF"/>
    <w:rsid w:val="009230BE"/>
    <w:rsid w:val="0092322D"/>
    <w:rsid w:val="009244D4"/>
    <w:rsid w:val="00924612"/>
    <w:rsid w:val="009246B6"/>
    <w:rsid w:val="009247C2"/>
    <w:rsid w:val="00924BD9"/>
    <w:rsid w:val="009265DB"/>
    <w:rsid w:val="009267AE"/>
    <w:rsid w:val="00926E61"/>
    <w:rsid w:val="00927419"/>
    <w:rsid w:val="00927428"/>
    <w:rsid w:val="00927E74"/>
    <w:rsid w:val="009304B3"/>
    <w:rsid w:val="009305D3"/>
    <w:rsid w:val="009307B9"/>
    <w:rsid w:val="009308C1"/>
    <w:rsid w:val="009310ED"/>
    <w:rsid w:val="009313D1"/>
    <w:rsid w:val="009315C7"/>
    <w:rsid w:val="00931685"/>
    <w:rsid w:val="00931B52"/>
    <w:rsid w:val="00931F23"/>
    <w:rsid w:val="009325A4"/>
    <w:rsid w:val="00932C32"/>
    <w:rsid w:val="009333E8"/>
    <w:rsid w:val="00933628"/>
    <w:rsid w:val="009336C0"/>
    <w:rsid w:val="00933CE6"/>
    <w:rsid w:val="00933DA6"/>
    <w:rsid w:val="009341B4"/>
    <w:rsid w:val="009341B7"/>
    <w:rsid w:val="00934201"/>
    <w:rsid w:val="009347FC"/>
    <w:rsid w:val="00934AB6"/>
    <w:rsid w:val="009356BD"/>
    <w:rsid w:val="0093587B"/>
    <w:rsid w:val="00935C96"/>
    <w:rsid w:val="00935CF2"/>
    <w:rsid w:val="00935DFE"/>
    <w:rsid w:val="0093647E"/>
    <w:rsid w:val="00936B43"/>
    <w:rsid w:val="00936BE6"/>
    <w:rsid w:val="00936C95"/>
    <w:rsid w:val="00936F47"/>
    <w:rsid w:val="00937212"/>
    <w:rsid w:val="00937DE6"/>
    <w:rsid w:val="0094000F"/>
    <w:rsid w:val="009402DC"/>
    <w:rsid w:val="00940BBC"/>
    <w:rsid w:val="00940E3C"/>
    <w:rsid w:val="009415D8"/>
    <w:rsid w:val="0094167E"/>
    <w:rsid w:val="00941C57"/>
    <w:rsid w:val="00942603"/>
    <w:rsid w:val="00942D0B"/>
    <w:rsid w:val="00943273"/>
    <w:rsid w:val="009435B1"/>
    <w:rsid w:val="009435D2"/>
    <w:rsid w:val="0094369E"/>
    <w:rsid w:val="00943859"/>
    <w:rsid w:val="00943884"/>
    <w:rsid w:val="00943997"/>
    <w:rsid w:val="00943C39"/>
    <w:rsid w:val="00943E67"/>
    <w:rsid w:val="0094416A"/>
    <w:rsid w:val="00944932"/>
    <w:rsid w:val="00944972"/>
    <w:rsid w:val="00944B63"/>
    <w:rsid w:val="00945065"/>
    <w:rsid w:val="00945375"/>
    <w:rsid w:val="00945532"/>
    <w:rsid w:val="00945F70"/>
    <w:rsid w:val="0094694D"/>
    <w:rsid w:val="00946C9B"/>
    <w:rsid w:val="00946D60"/>
    <w:rsid w:val="00946E58"/>
    <w:rsid w:val="00947402"/>
    <w:rsid w:val="00947568"/>
    <w:rsid w:val="00947736"/>
    <w:rsid w:val="00947A44"/>
    <w:rsid w:val="00947C03"/>
    <w:rsid w:val="00947C27"/>
    <w:rsid w:val="009504DB"/>
    <w:rsid w:val="00950C75"/>
    <w:rsid w:val="00951105"/>
    <w:rsid w:val="00951453"/>
    <w:rsid w:val="00951485"/>
    <w:rsid w:val="0095177B"/>
    <w:rsid w:val="00951BA4"/>
    <w:rsid w:val="00951BBB"/>
    <w:rsid w:val="009521FB"/>
    <w:rsid w:val="00952B62"/>
    <w:rsid w:val="00952D09"/>
    <w:rsid w:val="00952D38"/>
    <w:rsid w:val="00952D4E"/>
    <w:rsid w:val="00952DFA"/>
    <w:rsid w:val="00953362"/>
    <w:rsid w:val="00953B4E"/>
    <w:rsid w:val="00954035"/>
    <w:rsid w:val="00954519"/>
    <w:rsid w:val="00954E7A"/>
    <w:rsid w:val="00955216"/>
    <w:rsid w:val="00955402"/>
    <w:rsid w:val="00955615"/>
    <w:rsid w:val="00955A82"/>
    <w:rsid w:val="00955BDB"/>
    <w:rsid w:val="00955E72"/>
    <w:rsid w:val="00955EA2"/>
    <w:rsid w:val="00956923"/>
    <w:rsid w:val="00956AC1"/>
    <w:rsid w:val="00956C96"/>
    <w:rsid w:val="00956CA9"/>
    <w:rsid w:val="009573DA"/>
    <w:rsid w:val="0095752F"/>
    <w:rsid w:val="00960146"/>
    <w:rsid w:val="00960DB8"/>
    <w:rsid w:val="00960DF3"/>
    <w:rsid w:val="00960EA6"/>
    <w:rsid w:val="00960F8A"/>
    <w:rsid w:val="00960F9F"/>
    <w:rsid w:val="00960FA8"/>
    <w:rsid w:val="009618CE"/>
    <w:rsid w:val="00961CB5"/>
    <w:rsid w:val="00961F60"/>
    <w:rsid w:val="00961FD9"/>
    <w:rsid w:val="009622C4"/>
    <w:rsid w:val="009622ED"/>
    <w:rsid w:val="009624C1"/>
    <w:rsid w:val="00962519"/>
    <w:rsid w:val="009627F3"/>
    <w:rsid w:val="00962E11"/>
    <w:rsid w:val="00963138"/>
    <w:rsid w:val="0096327B"/>
    <w:rsid w:val="00963534"/>
    <w:rsid w:val="009637AB"/>
    <w:rsid w:val="00963BF8"/>
    <w:rsid w:val="00963F71"/>
    <w:rsid w:val="00963FA6"/>
    <w:rsid w:val="00964238"/>
    <w:rsid w:val="0096426A"/>
    <w:rsid w:val="00964298"/>
    <w:rsid w:val="009649E9"/>
    <w:rsid w:val="009657FB"/>
    <w:rsid w:val="00965858"/>
    <w:rsid w:val="00965A71"/>
    <w:rsid w:val="00965DD6"/>
    <w:rsid w:val="00965EC6"/>
    <w:rsid w:val="00965EF9"/>
    <w:rsid w:val="00966979"/>
    <w:rsid w:val="00966C0B"/>
    <w:rsid w:val="00966D58"/>
    <w:rsid w:val="009672E3"/>
    <w:rsid w:val="0096769E"/>
    <w:rsid w:val="00967B8B"/>
    <w:rsid w:val="00967BCC"/>
    <w:rsid w:val="00967C98"/>
    <w:rsid w:val="00967CAE"/>
    <w:rsid w:val="00970065"/>
    <w:rsid w:val="009700DD"/>
    <w:rsid w:val="009702D3"/>
    <w:rsid w:val="00970D5D"/>
    <w:rsid w:val="009711EA"/>
    <w:rsid w:val="00971295"/>
    <w:rsid w:val="0097174E"/>
    <w:rsid w:val="00971A37"/>
    <w:rsid w:val="00971E49"/>
    <w:rsid w:val="00971FE6"/>
    <w:rsid w:val="00972204"/>
    <w:rsid w:val="0097220E"/>
    <w:rsid w:val="00972336"/>
    <w:rsid w:val="00972424"/>
    <w:rsid w:val="00972452"/>
    <w:rsid w:val="0097254D"/>
    <w:rsid w:val="009725C7"/>
    <w:rsid w:val="00972604"/>
    <w:rsid w:val="00972BF4"/>
    <w:rsid w:val="0097305B"/>
    <w:rsid w:val="0097337A"/>
    <w:rsid w:val="009735E8"/>
    <w:rsid w:val="00973747"/>
    <w:rsid w:val="00974486"/>
    <w:rsid w:val="00974590"/>
    <w:rsid w:val="00974931"/>
    <w:rsid w:val="00974BFC"/>
    <w:rsid w:val="00974E65"/>
    <w:rsid w:val="00975B23"/>
    <w:rsid w:val="0097607A"/>
    <w:rsid w:val="00976D51"/>
    <w:rsid w:val="0097707D"/>
    <w:rsid w:val="009776D0"/>
    <w:rsid w:val="00977731"/>
    <w:rsid w:val="00977E83"/>
    <w:rsid w:val="00980158"/>
    <w:rsid w:val="009806B9"/>
    <w:rsid w:val="00980832"/>
    <w:rsid w:val="00980C61"/>
    <w:rsid w:val="00980C78"/>
    <w:rsid w:val="009815A4"/>
    <w:rsid w:val="00981F49"/>
    <w:rsid w:val="00981F6E"/>
    <w:rsid w:val="00982B2A"/>
    <w:rsid w:val="00982BCD"/>
    <w:rsid w:val="0098301A"/>
    <w:rsid w:val="009831B0"/>
    <w:rsid w:val="00983298"/>
    <w:rsid w:val="0098331C"/>
    <w:rsid w:val="009834FF"/>
    <w:rsid w:val="00983637"/>
    <w:rsid w:val="009838B4"/>
    <w:rsid w:val="009838DB"/>
    <w:rsid w:val="0098422F"/>
    <w:rsid w:val="009843C7"/>
    <w:rsid w:val="00985C69"/>
    <w:rsid w:val="00985E7F"/>
    <w:rsid w:val="00986437"/>
    <w:rsid w:val="00986662"/>
    <w:rsid w:val="009867FC"/>
    <w:rsid w:val="00986E69"/>
    <w:rsid w:val="00987268"/>
    <w:rsid w:val="0098736E"/>
    <w:rsid w:val="0098758D"/>
    <w:rsid w:val="00987D35"/>
    <w:rsid w:val="00987E13"/>
    <w:rsid w:val="00990432"/>
    <w:rsid w:val="00990435"/>
    <w:rsid w:val="00990BC7"/>
    <w:rsid w:val="0099185C"/>
    <w:rsid w:val="009919FE"/>
    <w:rsid w:val="00991C63"/>
    <w:rsid w:val="00992233"/>
    <w:rsid w:val="009923D9"/>
    <w:rsid w:val="00992CBB"/>
    <w:rsid w:val="00992D5C"/>
    <w:rsid w:val="00992DAA"/>
    <w:rsid w:val="00992ED6"/>
    <w:rsid w:val="00993F80"/>
    <w:rsid w:val="009946E5"/>
    <w:rsid w:val="00994A6C"/>
    <w:rsid w:val="009951A2"/>
    <w:rsid w:val="00995ABC"/>
    <w:rsid w:val="00996D67"/>
    <w:rsid w:val="00997094"/>
    <w:rsid w:val="00997139"/>
    <w:rsid w:val="00997238"/>
    <w:rsid w:val="009975E8"/>
    <w:rsid w:val="0099793B"/>
    <w:rsid w:val="00997C68"/>
    <w:rsid w:val="009A0929"/>
    <w:rsid w:val="009A0AA7"/>
    <w:rsid w:val="009A0D13"/>
    <w:rsid w:val="009A0F08"/>
    <w:rsid w:val="009A1257"/>
    <w:rsid w:val="009A1484"/>
    <w:rsid w:val="009A1588"/>
    <w:rsid w:val="009A17B5"/>
    <w:rsid w:val="009A1D20"/>
    <w:rsid w:val="009A1EBC"/>
    <w:rsid w:val="009A20B8"/>
    <w:rsid w:val="009A2C57"/>
    <w:rsid w:val="009A307B"/>
    <w:rsid w:val="009A3326"/>
    <w:rsid w:val="009A3717"/>
    <w:rsid w:val="009A397F"/>
    <w:rsid w:val="009A3AEC"/>
    <w:rsid w:val="009A427C"/>
    <w:rsid w:val="009A469A"/>
    <w:rsid w:val="009A4A0C"/>
    <w:rsid w:val="009A4AE9"/>
    <w:rsid w:val="009A4CD8"/>
    <w:rsid w:val="009A554A"/>
    <w:rsid w:val="009A55DE"/>
    <w:rsid w:val="009A5A64"/>
    <w:rsid w:val="009A5B5D"/>
    <w:rsid w:val="009A5EB4"/>
    <w:rsid w:val="009A6722"/>
    <w:rsid w:val="009A6AB9"/>
    <w:rsid w:val="009A6B85"/>
    <w:rsid w:val="009A6ECF"/>
    <w:rsid w:val="009A6F5D"/>
    <w:rsid w:val="009B025F"/>
    <w:rsid w:val="009B0758"/>
    <w:rsid w:val="009B0C00"/>
    <w:rsid w:val="009B0DA7"/>
    <w:rsid w:val="009B173C"/>
    <w:rsid w:val="009B17AB"/>
    <w:rsid w:val="009B1B2D"/>
    <w:rsid w:val="009B23B7"/>
    <w:rsid w:val="009B2431"/>
    <w:rsid w:val="009B24E8"/>
    <w:rsid w:val="009B2AD1"/>
    <w:rsid w:val="009B2D68"/>
    <w:rsid w:val="009B2E8B"/>
    <w:rsid w:val="009B31FD"/>
    <w:rsid w:val="009B39C9"/>
    <w:rsid w:val="009B4065"/>
    <w:rsid w:val="009B478C"/>
    <w:rsid w:val="009B4A3D"/>
    <w:rsid w:val="009B503F"/>
    <w:rsid w:val="009B50A5"/>
    <w:rsid w:val="009B5253"/>
    <w:rsid w:val="009B5471"/>
    <w:rsid w:val="009B5D3E"/>
    <w:rsid w:val="009B6118"/>
    <w:rsid w:val="009B67CE"/>
    <w:rsid w:val="009B6A61"/>
    <w:rsid w:val="009B6FB2"/>
    <w:rsid w:val="009B7516"/>
    <w:rsid w:val="009B7798"/>
    <w:rsid w:val="009C0291"/>
    <w:rsid w:val="009C03F0"/>
    <w:rsid w:val="009C0534"/>
    <w:rsid w:val="009C06B0"/>
    <w:rsid w:val="009C0FC8"/>
    <w:rsid w:val="009C1090"/>
    <w:rsid w:val="009C1A2D"/>
    <w:rsid w:val="009C1F36"/>
    <w:rsid w:val="009C21DA"/>
    <w:rsid w:val="009C23ED"/>
    <w:rsid w:val="009C2C7A"/>
    <w:rsid w:val="009C2EA3"/>
    <w:rsid w:val="009C3433"/>
    <w:rsid w:val="009C3603"/>
    <w:rsid w:val="009C3843"/>
    <w:rsid w:val="009C3B8A"/>
    <w:rsid w:val="009C3FF1"/>
    <w:rsid w:val="009C4B55"/>
    <w:rsid w:val="009C5120"/>
    <w:rsid w:val="009C54E8"/>
    <w:rsid w:val="009C5697"/>
    <w:rsid w:val="009C5A90"/>
    <w:rsid w:val="009C5DA3"/>
    <w:rsid w:val="009C5E8F"/>
    <w:rsid w:val="009C651A"/>
    <w:rsid w:val="009C6523"/>
    <w:rsid w:val="009C68D9"/>
    <w:rsid w:val="009C7210"/>
    <w:rsid w:val="009C758D"/>
    <w:rsid w:val="009C7D6C"/>
    <w:rsid w:val="009D00A7"/>
    <w:rsid w:val="009D045B"/>
    <w:rsid w:val="009D051F"/>
    <w:rsid w:val="009D06C6"/>
    <w:rsid w:val="009D0A9E"/>
    <w:rsid w:val="009D0CA7"/>
    <w:rsid w:val="009D11AA"/>
    <w:rsid w:val="009D1704"/>
    <w:rsid w:val="009D17C6"/>
    <w:rsid w:val="009D1ADC"/>
    <w:rsid w:val="009D1B31"/>
    <w:rsid w:val="009D227D"/>
    <w:rsid w:val="009D2456"/>
    <w:rsid w:val="009D29A4"/>
    <w:rsid w:val="009D3DC8"/>
    <w:rsid w:val="009D3F77"/>
    <w:rsid w:val="009D41A8"/>
    <w:rsid w:val="009D4974"/>
    <w:rsid w:val="009D4A1E"/>
    <w:rsid w:val="009D4DD4"/>
    <w:rsid w:val="009D4E18"/>
    <w:rsid w:val="009D619B"/>
    <w:rsid w:val="009D6C20"/>
    <w:rsid w:val="009D6FF8"/>
    <w:rsid w:val="009D7806"/>
    <w:rsid w:val="009D7888"/>
    <w:rsid w:val="009D7891"/>
    <w:rsid w:val="009D7A98"/>
    <w:rsid w:val="009D7ADE"/>
    <w:rsid w:val="009D7C81"/>
    <w:rsid w:val="009E0616"/>
    <w:rsid w:val="009E075C"/>
    <w:rsid w:val="009E07F3"/>
    <w:rsid w:val="009E0C69"/>
    <w:rsid w:val="009E12C7"/>
    <w:rsid w:val="009E1339"/>
    <w:rsid w:val="009E1DD8"/>
    <w:rsid w:val="009E21D4"/>
    <w:rsid w:val="009E2428"/>
    <w:rsid w:val="009E2498"/>
    <w:rsid w:val="009E25B9"/>
    <w:rsid w:val="009E2677"/>
    <w:rsid w:val="009E2C13"/>
    <w:rsid w:val="009E32E1"/>
    <w:rsid w:val="009E3E9A"/>
    <w:rsid w:val="009E3FF5"/>
    <w:rsid w:val="009E3FFD"/>
    <w:rsid w:val="009E4039"/>
    <w:rsid w:val="009E46C7"/>
    <w:rsid w:val="009E46E5"/>
    <w:rsid w:val="009E4A24"/>
    <w:rsid w:val="009E4D94"/>
    <w:rsid w:val="009E5725"/>
    <w:rsid w:val="009E5934"/>
    <w:rsid w:val="009E5A6A"/>
    <w:rsid w:val="009E681C"/>
    <w:rsid w:val="009E69CE"/>
    <w:rsid w:val="009E69F5"/>
    <w:rsid w:val="009E6BE9"/>
    <w:rsid w:val="009E6D33"/>
    <w:rsid w:val="009E6FED"/>
    <w:rsid w:val="009E71ED"/>
    <w:rsid w:val="009E7242"/>
    <w:rsid w:val="009E7751"/>
    <w:rsid w:val="009F1837"/>
    <w:rsid w:val="009F2783"/>
    <w:rsid w:val="009F29F1"/>
    <w:rsid w:val="009F2F72"/>
    <w:rsid w:val="009F34CE"/>
    <w:rsid w:val="009F38AA"/>
    <w:rsid w:val="009F4262"/>
    <w:rsid w:val="009F43F6"/>
    <w:rsid w:val="009F4721"/>
    <w:rsid w:val="009F4725"/>
    <w:rsid w:val="009F4D3A"/>
    <w:rsid w:val="009F533E"/>
    <w:rsid w:val="009F54E2"/>
    <w:rsid w:val="009F5A63"/>
    <w:rsid w:val="009F6F18"/>
    <w:rsid w:val="009F7006"/>
    <w:rsid w:val="009F705D"/>
    <w:rsid w:val="009F709F"/>
    <w:rsid w:val="009F7403"/>
    <w:rsid w:val="009F7BAF"/>
    <w:rsid w:val="009F7CBB"/>
    <w:rsid w:val="00A0017E"/>
    <w:rsid w:val="00A00444"/>
    <w:rsid w:val="00A00500"/>
    <w:rsid w:val="00A00810"/>
    <w:rsid w:val="00A011E8"/>
    <w:rsid w:val="00A0127C"/>
    <w:rsid w:val="00A012B8"/>
    <w:rsid w:val="00A0159E"/>
    <w:rsid w:val="00A01911"/>
    <w:rsid w:val="00A01FED"/>
    <w:rsid w:val="00A0207A"/>
    <w:rsid w:val="00A02131"/>
    <w:rsid w:val="00A02290"/>
    <w:rsid w:val="00A0268B"/>
    <w:rsid w:val="00A029B5"/>
    <w:rsid w:val="00A02DCC"/>
    <w:rsid w:val="00A0317E"/>
    <w:rsid w:val="00A03288"/>
    <w:rsid w:val="00A03577"/>
    <w:rsid w:val="00A036AE"/>
    <w:rsid w:val="00A048F6"/>
    <w:rsid w:val="00A04D59"/>
    <w:rsid w:val="00A04DCF"/>
    <w:rsid w:val="00A050D3"/>
    <w:rsid w:val="00A05380"/>
    <w:rsid w:val="00A05688"/>
    <w:rsid w:val="00A06219"/>
    <w:rsid w:val="00A068F0"/>
    <w:rsid w:val="00A06BA6"/>
    <w:rsid w:val="00A07E1C"/>
    <w:rsid w:val="00A10997"/>
    <w:rsid w:val="00A10A1E"/>
    <w:rsid w:val="00A116D5"/>
    <w:rsid w:val="00A1190B"/>
    <w:rsid w:val="00A11AB4"/>
    <w:rsid w:val="00A11B37"/>
    <w:rsid w:val="00A11EF3"/>
    <w:rsid w:val="00A12391"/>
    <w:rsid w:val="00A12A85"/>
    <w:rsid w:val="00A12B0B"/>
    <w:rsid w:val="00A12BF6"/>
    <w:rsid w:val="00A12CA1"/>
    <w:rsid w:val="00A12D5A"/>
    <w:rsid w:val="00A136DE"/>
    <w:rsid w:val="00A13A75"/>
    <w:rsid w:val="00A13AE6"/>
    <w:rsid w:val="00A13CDA"/>
    <w:rsid w:val="00A13EBE"/>
    <w:rsid w:val="00A13F9B"/>
    <w:rsid w:val="00A1409B"/>
    <w:rsid w:val="00A14181"/>
    <w:rsid w:val="00A144EF"/>
    <w:rsid w:val="00A157E1"/>
    <w:rsid w:val="00A1590F"/>
    <w:rsid w:val="00A159A6"/>
    <w:rsid w:val="00A15E26"/>
    <w:rsid w:val="00A15E4C"/>
    <w:rsid w:val="00A160CD"/>
    <w:rsid w:val="00A16DFD"/>
    <w:rsid w:val="00A17228"/>
    <w:rsid w:val="00A175D5"/>
    <w:rsid w:val="00A178FE"/>
    <w:rsid w:val="00A179EB"/>
    <w:rsid w:val="00A17A89"/>
    <w:rsid w:val="00A17FB8"/>
    <w:rsid w:val="00A2043D"/>
    <w:rsid w:val="00A2097C"/>
    <w:rsid w:val="00A20A62"/>
    <w:rsid w:val="00A20C4E"/>
    <w:rsid w:val="00A20E6D"/>
    <w:rsid w:val="00A21044"/>
    <w:rsid w:val="00A21494"/>
    <w:rsid w:val="00A22039"/>
    <w:rsid w:val="00A22256"/>
    <w:rsid w:val="00A2227E"/>
    <w:rsid w:val="00A2238F"/>
    <w:rsid w:val="00A22B30"/>
    <w:rsid w:val="00A22E93"/>
    <w:rsid w:val="00A22E97"/>
    <w:rsid w:val="00A23460"/>
    <w:rsid w:val="00A2375C"/>
    <w:rsid w:val="00A241A8"/>
    <w:rsid w:val="00A2438A"/>
    <w:rsid w:val="00A2446A"/>
    <w:rsid w:val="00A244A4"/>
    <w:rsid w:val="00A24595"/>
    <w:rsid w:val="00A2467C"/>
    <w:rsid w:val="00A24A2B"/>
    <w:rsid w:val="00A24C69"/>
    <w:rsid w:val="00A24D1C"/>
    <w:rsid w:val="00A24DA0"/>
    <w:rsid w:val="00A25093"/>
    <w:rsid w:val="00A250DC"/>
    <w:rsid w:val="00A255E6"/>
    <w:rsid w:val="00A25604"/>
    <w:rsid w:val="00A259EF"/>
    <w:rsid w:val="00A25C7D"/>
    <w:rsid w:val="00A261D4"/>
    <w:rsid w:val="00A26F32"/>
    <w:rsid w:val="00A2738C"/>
    <w:rsid w:val="00A27D3C"/>
    <w:rsid w:val="00A30010"/>
    <w:rsid w:val="00A305FC"/>
    <w:rsid w:val="00A306D6"/>
    <w:rsid w:val="00A309D2"/>
    <w:rsid w:val="00A30CA9"/>
    <w:rsid w:val="00A30CE7"/>
    <w:rsid w:val="00A30CFC"/>
    <w:rsid w:val="00A30D70"/>
    <w:rsid w:val="00A3177E"/>
    <w:rsid w:val="00A31F03"/>
    <w:rsid w:val="00A32107"/>
    <w:rsid w:val="00A32150"/>
    <w:rsid w:val="00A32957"/>
    <w:rsid w:val="00A329EC"/>
    <w:rsid w:val="00A32C91"/>
    <w:rsid w:val="00A33685"/>
    <w:rsid w:val="00A337EE"/>
    <w:rsid w:val="00A33836"/>
    <w:rsid w:val="00A33899"/>
    <w:rsid w:val="00A33AB0"/>
    <w:rsid w:val="00A33D86"/>
    <w:rsid w:val="00A34A17"/>
    <w:rsid w:val="00A34FF9"/>
    <w:rsid w:val="00A355A9"/>
    <w:rsid w:val="00A356B1"/>
    <w:rsid w:val="00A35971"/>
    <w:rsid w:val="00A36C87"/>
    <w:rsid w:val="00A36FBF"/>
    <w:rsid w:val="00A36FEB"/>
    <w:rsid w:val="00A37271"/>
    <w:rsid w:val="00A37526"/>
    <w:rsid w:val="00A3759F"/>
    <w:rsid w:val="00A37904"/>
    <w:rsid w:val="00A37FC0"/>
    <w:rsid w:val="00A40194"/>
    <w:rsid w:val="00A4035D"/>
    <w:rsid w:val="00A4051F"/>
    <w:rsid w:val="00A40CF1"/>
    <w:rsid w:val="00A41019"/>
    <w:rsid w:val="00A410C2"/>
    <w:rsid w:val="00A41132"/>
    <w:rsid w:val="00A41BB9"/>
    <w:rsid w:val="00A41D83"/>
    <w:rsid w:val="00A428E4"/>
    <w:rsid w:val="00A43889"/>
    <w:rsid w:val="00A43E06"/>
    <w:rsid w:val="00A43FF0"/>
    <w:rsid w:val="00A4465B"/>
    <w:rsid w:val="00A453C4"/>
    <w:rsid w:val="00A45891"/>
    <w:rsid w:val="00A4596F"/>
    <w:rsid w:val="00A468A4"/>
    <w:rsid w:val="00A46C1D"/>
    <w:rsid w:val="00A46E87"/>
    <w:rsid w:val="00A46FCE"/>
    <w:rsid w:val="00A47F49"/>
    <w:rsid w:val="00A502C4"/>
    <w:rsid w:val="00A50CF8"/>
    <w:rsid w:val="00A51087"/>
    <w:rsid w:val="00A51149"/>
    <w:rsid w:val="00A51694"/>
    <w:rsid w:val="00A52ADA"/>
    <w:rsid w:val="00A53406"/>
    <w:rsid w:val="00A53F17"/>
    <w:rsid w:val="00A54271"/>
    <w:rsid w:val="00A5441F"/>
    <w:rsid w:val="00A54E4A"/>
    <w:rsid w:val="00A5505B"/>
    <w:rsid w:val="00A55198"/>
    <w:rsid w:val="00A55B68"/>
    <w:rsid w:val="00A55D9B"/>
    <w:rsid w:val="00A56180"/>
    <w:rsid w:val="00A566BC"/>
    <w:rsid w:val="00A569E4"/>
    <w:rsid w:val="00A56AC7"/>
    <w:rsid w:val="00A56DE8"/>
    <w:rsid w:val="00A56EFC"/>
    <w:rsid w:val="00A570B2"/>
    <w:rsid w:val="00A572D6"/>
    <w:rsid w:val="00A572FF"/>
    <w:rsid w:val="00A57340"/>
    <w:rsid w:val="00A57662"/>
    <w:rsid w:val="00A57A0D"/>
    <w:rsid w:val="00A60204"/>
    <w:rsid w:val="00A609A4"/>
    <w:rsid w:val="00A60F6B"/>
    <w:rsid w:val="00A611FC"/>
    <w:rsid w:val="00A613A2"/>
    <w:rsid w:val="00A617A7"/>
    <w:rsid w:val="00A61E43"/>
    <w:rsid w:val="00A62428"/>
    <w:rsid w:val="00A6251A"/>
    <w:rsid w:val="00A62819"/>
    <w:rsid w:val="00A6292A"/>
    <w:rsid w:val="00A62990"/>
    <w:rsid w:val="00A62DA4"/>
    <w:rsid w:val="00A637BB"/>
    <w:rsid w:val="00A63AEE"/>
    <w:rsid w:val="00A63AEF"/>
    <w:rsid w:val="00A63B30"/>
    <w:rsid w:val="00A63B51"/>
    <w:rsid w:val="00A647F0"/>
    <w:rsid w:val="00A648E5"/>
    <w:rsid w:val="00A65F8A"/>
    <w:rsid w:val="00A667A2"/>
    <w:rsid w:val="00A67692"/>
    <w:rsid w:val="00A67E23"/>
    <w:rsid w:val="00A67F4C"/>
    <w:rsid w:val="00A7021F"/>
    <w:rsid w:val="00A703FB"/>
    <w:rsid w:val="00A70B09"/>
    <w:rsid w:val="00A70E5A"/>
    <w:rsid w:val="00A71526"/>
    <w:rsid w:val="00A71743"/>
    <w:rsid w:val="00A717F3"/>
    <w:rsid w:val="00A71B5B"/>
    <w:rsid w:val="00A71EB0"/>
    <w:rsid w:val="00A71EF2"/>
    <w:rsid w:val="00A72C27"/>
    <w:rsid w:val="00A72C6A"/>
    <w:rsid w:val="00A72DB3"/>
    <w:rsid w:val="00A72DEE"/>
    <w:rsid w:val="00A73056"/>
    <w:rsid w:val="00A7313F"/>
    <w:rsid w:val="00A7334C"/>
    <w:rsid w:val="00A7359F"/>
    <w:rsid w:val="00A740A7"/>
    <w:rsid w:val="00A7452E"/>
    <w:rsid w:val="00A74D51"/>
    <w:rsid w:val="00A753FF"/>
    <w:rsid w:val="00A757E7"/>
    <w:rsid w:val="00A75DDC"/>
    <w:rsid w:val="00A761B3"/>
    <w:rsid w:val="00A76630"/>
    <w:rsid w:val="00A76D4C"/>
    <w:rsid w:val="00A775B6"/>
    <w:rsid w:val="00A775D9"/>
    <w:rsid w:val="00A77857"/>
    <w:rsid w:val="00A77871"/>
    <w:rsid w:val="00A77F8F"/>
    <w:rsid w:val="00A8053F"/>
    <w:rsid w:val="00A80612"/>
    <w:rsid w:val="00A808F3"/>
    <w:rsid w:val="00A8093F"/>
    <w:rsid w:val="00A809BA"/>
    <w:rsid w:val="00A81068"/>
    <w:rsid w:val="00A810CA"/>
    <w:rsid w:val="00A810CF"/>
    <w:rsid w:val="00A81456"/>
    <w:rsid w:val="00A81559"/>
    <w:rsid w:val="00A81E02"/>
    <w:rsid w:val="00A81FDA"/>
    <w:rsid w:val="00A823FD"/>
    <w:rsid w:val="00A827BF"/>
    <w:rsid w:val="00A82B5F"/>
    <w:rsid w:val="00A82FDF"/>
    <w:rsid w:val="00A8324D"/>
    <w:rsid w:val="00A8327F"/>
    <w:rsid w:val="00A8386A"/>
    <w:rsid w:val="00A83928"/>
    <w:rsid w:val="00A84446"/>
    <w:rsid w:val="00A84722"/>
    <w:rsid w:val="00A84F2F"/>
    <w:rsid w:val="00A85593"/>
    <w:rsid w:val="00A865EF"/>
    <w:rsid w:val="00A86970"/>
    <w:rsid w:val="00A86DF6"/>
    <w:rsid w:val="00A86EEF"/>
    <w:rsid w:val="00A87549"/>
    <w:rsid w:val="00A8776B"/>
    <w:rsid w:val="00A8794A"/>
    <w:rsid w:val="00A879D6"/>
    <w:rsid w:val="00A87C19"/>
    <w:rsid w:val="00A87DA3"/>
    <w:rsid w:val="00A90723"/>
    <w:rsid w:val="00A90AF9"/>
    <w:rsid w:val="00A914F8"/>
    <w:rsid w:val="00A91A54"/>
    <w:rsid w:val="00A91D24"/>
    <w:rsid w:val="00A91F35"/>
    <w:rsid w:val="00A921DB"/>
    <w:rsid w:val="00A92868"/>
    <w:rsid w:val="00A92A41"/>
    <w:rsid w:val="00A92BD5"/>
    <w:rsid w:val="00A92E88"/>
    <w:rsid w:val="00A930F6"/>
    <w:rsid w:val="00A93171"/>
    <w:rsid w:val="00A936F9"/>
    <w:rsid w:val="00A9384A"/>
    <w:rsid w:val="00A93F63"/>
    <w:rsid w:val="00A93FC3"/>
    <w:rsid w:val="00A94177"/>
    <w:rsid w:val="00A94BF0"/>
    <w:rsid w:val="00A94CF9"/>
    <w:rsid w:val="00A94E80"/>
    <w:rsid w:val="00A95219"/>
    <w:rsid w:val="00A95555"/>
    <w:rsid w:val="00A95DD3"/>
    <w:rsid w:val="00A961D8"/>
    <w:rsid w:val="00A9635B"/>
    <w:rsid w:val="00A96FAE"/>
    <w:rsid w:val="00A970BE"/>
    <w:rsid w:val="00A974FF"/>
    <w:rsid w:val="00A976BF"/>
    <w:rsid w:val="00A97969"/>
    <w:rsid w:val="00A979F7"/>
    <w:rsid w:val="00A97CC0"/>
    <w:rsid w:val="00AA07B7"/>
    <w:rsid w:val="00AA0E2F"/>
    <w:rsid w:val="00AA10B1"/>
    <w:rsid w:val="00AA1119"/>
    <w:rsid w:val="00AA121F"/>
    <w:rsid w:val="00AA223A"/>
    <w:rsid w:val="00AA224D"/>
    <w:rsid w:val="00AA2A40"/>
    <w:rsid w:val="00AA2AF1"/>
    <w:rsid w:val="00AA2E57"/>
    <w:rsid w:val="00AA2EE6"/>
    <w:rsid w:val="00AA30D6"/>
    <w:rsid w:val="00AA35F1"/>
    <w:rsid w:val="00AA39C7"/>
    <w:rsid w:val="00AA3C7C"/>
    <w:rsid w:val="00AA3CD9"/>
    <w:rsid w:val="00AA3FD5"/>
    <w:rsid w:val="00AA406A"/>
    <w:rsid w:val="00AA45A2"/>
    <w:rsid w:val="00AA45AA"/>
    <w:rsid w:val="00AA4828"/>
    <w:rsid w:val="00AA48FF"/>
    <w:rsid w:val="00AA518D"/>
    <w:rsid w:val="00AA5435"/>
    <w:rsid w:val="00AA5578"/>
    <w:rsid w:val="00AA572C"/>
    <w:rsid w:val="00AA600F"/>
    <w:rsid w:val="00AA6914"/>
    <w:rsid w:val="00AA69D1"/>
    <w:rsid w:val="00AA6E05"/>
    <w:rsid w:val="00AA736E"/>
    <w:rsid w:val="00AA74AE"/>
    <w:rsid w:val="00AA75D3"/>
    <w:rsid w:val="00AA75D8"/>
    <w:rsid w:val="00AA7E16"/>
    <w:rsid w:val="00AA7FC8"/>
    <w:rsid w:val="00AB074A"/>
    <w:rsid w:val="00AB0BB6"/>
    <w:rsid w:val="00AB15D8"/>
    <w:rsid w:val="00AB187D"/>
    <w:rsid w:val="00AB1900"/>
    <w:rsid w:val="00AB1B6B"/>
    <w:rsid w:val="00AB27F7"/>
    <w:rsid w:val="00AB2E2D"/>
    <w:rsid w:val="00AB2F3B"/>
    <w:rsid w:val="00AB330D"/>
    <w:rsid w:val="00AB396D"/>
    <w:rsid w:val="00AB3E9A"/>
    <w:rsid w:val="00AB40EF"/>
    <w:rsid w:val="00AB437D"/>
    <w:rsid w:val="00AB4593"/>
    <w:rsid w:val="00AB4E8C"/>
    <w:rsid w:val="00AB4F71"/>
    <w:rsid w:val="00AB53E8"/>
    <w:rsid w:val="00AB5434"/>
    <w:rsid w:val="00AB589A"/>
    <w:rsid w:val="00AB5CBF"/>
    <w:rsid w:val="00AB5DA7"/>
    <w:rsid w:val="00AB613E"/>
    <w:rsid w:val="00AB68BB"/>
    <w:rsid w:val="00AB6AD1"/>
    <w:rsid w:val="00AB6F14"/>
    <w:rsid w:val="00AB774C"/>
    <w:rsid w:val="00AB7C17"/>
    <w:rsid w:val="00AB7C32"/>
    <w:rsid w:val="00AB7CCE"/>
    <w:rsid w:val="00AC004C"/>
    <w:rsid w:val="00AC026C"/>
    <w:rsid w:val="00AC042C"/>
    <w:rsid w:val="00AC0926"/>
    <w:rsid w:val="00AC0F3B"/>
    <w:rsid w:val="00AC1644"/>
    <w:rsid w:val="00AC17BB"/>
    <w:rsid w:val="00AC1CCE"/>
    <w:rsid w:val="00AC232E"/>
    <w:rsid w:val="00AC2AE8"/>
    <w:rsid w:val="00AC2EA5"/>
    <w:rsid w:val="00AC2ED5"/>
    <w:rsid w:val="00AC30D1"/>
    <w:rsid w:val="00AC316B"/>
    <w:rsid w:val="00AC40F3"/>
    <w:rsid w:val="00AC4751"/>
    <w:rsid w:val="00AC48E3"/>
    <w:rsid w:val="00AC4BF0"/>
    <w:rsid w:val="00AC4D59"/>
    <w:rsid w:val="00AC53B8"/>
    <w:rsid w:val="00AC582E"/>
    <w:rsid w:val="00AC5A8D"/>
    <w:rsid w:val="00AC5DAF"/>
    <w:rsid w:val="00AC5F86"/>
    <w:rsid w:val="00AC66B9"/>
    <w:rsid w:val="00AC6A97"/>
    <w:rsid w:val="00AC713D"/>
    <w:rsid w:val="00AC7219"/>
    <w:rsid w:val="00AC7532"/>
    <w:rsid w:val="00AC798B"/>
    <w:rsid w:val="00AD00B9"/>
    <w:rsid w:val="00AD0246"/>
    <w:rsid w:val="00AD05D8"/>
    <w:rsid w:val="00AD05FC"/>
    <w:rsid w:val="00AD072F"/>
    <w:rsid w:val="00AD07A3"/>
    <w:rsid w:val="00AD108C"/>
    <w:rsid w:val="00AD1158"/>
    <w:rsid w:val="00AD1720"/>
    <w:rsid w:val="00AD18D7"/>
    <w:rsid w:val="00AD1F17"/>
    <w:rsid w:val="00AD23AD"/>
    <w:rsid w:val="00AD2C29"/>
    <w:rsid w:val="00AD2D84"/>
    <w:rsid w:val="00AD3421"/>
    <w:rsid w:val="00AD3538"/>
    <w:rsid w:val="00AD3B12"/>
    <w:rsid w:val="00AD5588"/>
    <w:rsid w:val="00AD5AA4"/>
    <w:rsid w:val="00AD5B23"/>
    <w:rsid w:val="00AD66A6"/>
    <w:rsid w:val="00AD6AA9"/>
    <w:rsid w:val="00AD6B1C"/>
    <w:rsid w:val="00AD6DCA"/>
    <w:rsid w:val="00AD6F85"/>
    <w:rsid w:val="00AD7625"/>
    <w:rsid w:val="00AD7BC1"/>
    <w:rsid w:val="00AD7BD1"/>
    <w:rsid w:val="00AD7D48"/>
    <w:rsid w:val="00AD7DA6"/>
    <w:rsid w:val="00AD7F83"/>
    <w:rsid w:val="00AE007B"/>
    <w:rsid w:val="00AE0088"/>
    <w:rsid w:val="00AE01EA"/>
    <w:rsid w:val="00AE09EF"/>
    <w:rsid w:val="00AE0BEF"/>
    <w:rsid w:val="00AE0DB3"/>
    <w:rsid w:val="00AE14FC"/>
    <w:rsid w:val="00AE1608"/>
    <w:rsid w:val="00AE180D"/>
    <w:rsid w:val="00AE1A46"/>
    <w:rsid w:val="00AE2011"/>
    <w:rsid w:val="00AE22FD"/>
    <w:rsid w:val="00AE2765"/>
    <w:rsid w:val="00AE2810"/>
    <w:rsid w:val="00AE2E56"/>
    <w:rsid w:val="00AE2E6E"/>
    <w:rsid w:val="00AE3304"/>
    <w:rsid w:val="00AE3692"/>
    <w:rsid w:val="00AE3E66"/>
    <w:rsid w:val="00AE44EF"/>
    <w:rsid w:val="00AE47D0"/>
    <w:rsid w:val="00AE48EA"/>
    <w:rsid w:val="00AE4B89"/>
    <w:rsid w:val="00AE50C7"/>
    <w:rsid w:val="00AE5116"/>
    <w:rsid w:val="00AE5A98"/>
    <w:rsid w:val="00AE5ED2"/>
    <w:rsid w:val="00AE616E"/>
    <w:rsid w:val="00AE6337"/>
    <w:rsid w:val="00AE63E1"/>
    <w:rsid w:val="00AE6F23"/>
    <w:rsid w:val="00AE7508"/>
    <w:rsid w:val="00AE760C"/>
    <w:rsid w:val="00AE7862"/>
    <w:rsid w:val="00AE7B27"/>
    <w:rsid w:val="00AE7FF9"/>
    <w:rsid w:val="00AF048F"/>
    <w:rsid w:val="00AF087A"/>
    <w:rsid w:val="00AF1912"/>
    <w:rsid w:val="00AF1CBD"/>
    <w:rsid w:val="00AF1FBD"/>
    <w:rsid w:val="00AF1FD7"/>
    <w:rsid w:val="00AF22C6"/>
    <w:rsid w:val="00AF234A"/>
    <w:rsid w:val="00AF2AB6"/>
    <w:rsid w:val="00AF2DC9"/>
    <w:rsid w:val="00AF302D"/>
    <w:rsid w:val="00AF326C"/>
    <w:rsid w:val="00AF36FD"/>
    <w:rsid w:val="00AF4237"/>
    <w:rsid w:val="00AF4427"/>
    <w:rsid w:val="00AF49D0"/>
    <w:rsid w:val="00AF5589"/>
    <w:rsid w:val="00AF5BD7"/>
    <w:rsid w:val="00AF5E27"/>
    <w:rsid w:val="00AF5F65"/>
    <w:rsid w:val="00AF644F"/>
    <w:rsid w:val="00AF6AEF"/>
    <w:rsid w:val="00AF6DC2"/>
    <w:rsid w:val="00AF7026"/>
    <w:rsid w:val="00AF76AB"/>
    <w:rsid w:val="00AF76C7"/>
    <w:rsid w:val="00AF7C41"/>
    <w:rsid w:val="00B00911"/>
    <w:rsid w:val="00B00B76"/>
    <w:rsid w:val="00B00C88"/>
    <w:rsid w:val="00B00C92"/>
    <w:rsid w:val="00B0105F"/>
    <w:rsid w:val="00B011C3"/>
    <w:rsid w:val="00B013B6"/>
    <w:rsid w:val="00B021F2"/>
    <w:rsid w:val="00B02214"/>
    <w:rsid w:val="00B022FD"/>
    <w:rsid w:val="00B0284E"/>
    <w:rsid w:val="00B02A43"/>
    <w:rsid w:val="00B02D0B"/>
    <w:rsid w:val="00B03052"/>
    <w:rsid w:val="00B033EA"/>
    <w:rsid w:val="00B034B1"/>
    <w:rsid w:val="00B0352A"/>
    <w:rsid w:val="00B03D5A"/>
    <w:rsid w:val="00B0428E"/>
    <w:rsid w:val="00B045B4"/>
    <w:rsid w:val="00B045E8"/>
    <w:rsid w:val="00B048B3"/>
    <w:rsid w:val="00B04F35"/>
    <w:rsid w:val="00B04FF2"/>
    <w:rsid w:val="00B05304"/>
    <w:rsid w:val="00B05EF7"/>
    <w:rsid w:val="00B05FAF"/>
    <w:rsid w:val="00B060A0"/>
    <w:rsid w:val="00B063D1"/>
    <w:rsid w:val="00B066DA"/>
    <w:rsid w:val="00B06951"/>
    <w:rsid w:val="00B071BF"/>
    <w:rsid w:val="00B0737C"/>
    <w:rsid w:val="00B073B1"/>
    <w:rsid w:val="00B07C6D"/>
    <w:rsid w:val="00B101B7"/>
    <w:rsid w:val="00B10721"/>
    <w:rsid w:val="00B1079B"/>
    <w:rsid w:val="00B10AD2"/>
    <w:rsid w:val="00B10ADD"/>
    <w:rsid w:val="00B10AEC"/>
    <w:rsid w:val="00B10DE3"/>
    <w:rsid w:val="00B10DEB"/>
    <w:rsid w:val="00B110E1"/>
    <w:rsid w:val="00B11B1E"/>
    <w:rsid w:val="00B133C8"/>
    <w:rsid w:val="00B13B1A"/>
    <w:rsid w:val="00B13EB2"/>
    <w:rsid w:val="00B13F3C"/>
    <w:rsid w:val="00B14228"/>
    <w:rsid w:val="00B14587"/>
    <w:rsid w:val="00B14694"/>
    <w:rsid w:val="00B14DAA"/>
    <w:rsid w:val="00B157D0"/>
    <w:rsid w:val="00B165BE"/>
    <w:rsid w:val="00B169D1"/>
    <w:rsid w:val="00B1704A"/>
    <w:rsid w:val="00B17492"/>
    <w:rsid w:val="00B17A27"/>
    <w:rsid w:val="00B17C18"/>
    <w:rsid w:val="00B17C54"/>
    <w:rsid w:val="00B17E7A"/>
    <w:rsid w:val="00B17FD8"/>
    <w:rsid w:val="00B2000A"/>
    <w:rsid w:val="00B20111"/>
    <w:rsid w:val="00B20212"/>
    <w:rsid w:val="00B20361"/>
    <w:rsid w:val="00B2089E"/>
    <w:rsid w:val="00B2107A"/>
    <w:rsid w:val="00B21A88"/>
    <w:rsid w:val="00B21AD0"/>
    <w:rsid w:val="00B21E9F"/>
    <w:rsid w:val="00B21EA2"/>
    <w:rsid w:val="00B22B50"/>
    <w:rsid w:val="00B23A16"/>
    <w:rsid w:val="00B23B11"/>
    <w:rsid w:val="00B23C28"/>
    <w:rsid w:val="00B23CA7"/>
    <w:rsid w:val="00B23E7F"/>
    <w:rsid w:val="00B23FA9"/>
    <w:rsid w:val="00B24275"/>
    <w:rsid w:val="00B242DE"/>
    <w:rsid w:val="00B24557"/>
    <w:rsid w:val="00B24B13"/>
    <w:rsid w:val="00B24EFD"/>
    <w:rsid w:val="00B25682"/>
    <w:rsid w:val="00B25794"/>
    <w:rsid w:val="00B25F71"/>
    <w:rsid w:val="00B25FE8"/>
    <w:rsid w:val="00B26262"/>
    <w:rsid w:val="00B2628B"/>
    <w:rsid w:val="00B2687C"/>
    <w:rsid w:val="00B270C6"/>
    <w:rsid w:val="00B30130"/>
    <w:rsid w:val="00B30BBF"/>
    <w:rsid w:val="00B310E9"/>
    <w:rsid w:val="00B3173B"/>
    <w:rsid w:val="00B317FB"/>
    <w:rsid w:val="00B318B4"/>
    <w:rsid w:val="00B31A55"/>
    <w:rsid w:val="00B31B45"/>
    <w:rsid w:val="00B31DBE"/>
    <w:rsid w:val="00B32586"/>
    <w:rsid w:val="00B329CD"/>
    <w:rsid w:val="00B32A16"/>
    <w:rsid w:val="00B32AF8"/>
    <w:rsid w:val="00B32C89"/>
    <w:rsid w:val="00B32EF0"/>
    <w:rsid w:val="00B32F53"/>
    <w:rsid w:val="00B3355B"/>
    <w:rsid w:val="00B33781"/>
    <w:rsid w:val="00B3381F"/>
    <w:rsid w:val="00B33B94"/>
    <w:rsid w:val="00B342FD"/>
    <w:rsid w:val="00B34356"/>
    <w:rsid w:val="00B345B5"/>
    <w:rsid w:val="00B34666"/>
    <w:rsid w:val="00B346A8"/>
    <w:rsid w:val="00B34C80"/>
    <w:rsid w:val="00B34FCF"/>
    <w:rsid w:val="00B35623"/>
    <w:rsid w:val="00B35914"/>
    <w:rsid w:val="00B35F3C"/>
    <w:rsid w:val="00B37067"/>
    <w:rsid w:val="00B37125"/>
    <w:rsid w:val="00B372FA"/>
    <w:rsid w:val="00B373B7"/>
    <w:rsid w:val="00B37EA4"/>
    <w:rsid w:val="00B403CB"/>
    <w:rsid w:val="00B41034"/>
    <w:rsid w:val="00B413BB"/>
    <w:rsid w:val="00B413C6"/>
    <w:rsid w:val="00B4172E"/>
    <w:rsid w:val="00B4214A"/>
    <w:rsid w:val="00B4231F"/>
    <w:rsid w:val="00B42434"/>
    <w:rsid w:val="00B42C9D"/>
    <w:rsid w:val="00B42D69"/>
    <w:rsid w:val="00B42E1F"/>
    <w:rsid w:val="00B434C4"/>
    <w:rsid w:val="00B4351D"/>
    <w:rsid w:val="00B43A38"/>
    <w:rsid w:val="00B44005"/>
    <w:rsid w:val="00B44226"/>
    <w:rsid w:val="00B4462A"/>
    <w:rsid w:val="00B44E45"/>
    <w:rsid w:val="00B44E6D"/>
    <w:rsid w:val="00B454CA"/>
    <w:rsid w:val="00B45702"/>
    <w:rsid w:val="00B458FF"/>
    <w:rsid w:val="00B45A1D"/>
    <w:rsid w:val="00B45A4D"/>
    <w:rsid w:val="00B45DDC"/>
    <w:rsid w:val="00B4695C"/>
    <w:rsid w:val="00B469E8"/>
    <w:rsid w:val="00B46AF7"/>
    <w:rsid w:val="00B4716B"/>
    <w:rsid w:val="00B4748D"/>
    <w:rsid w:val="00B47643"/>
    <w:rsid w:val="00B501BD"/>
    <w:rsid w:val="00B50A13"/>
    <w:rsid w:val="00B50CCE"/>
    <w:rsid w:val="00B50E73"/>
    <w:rsid w:val="00B515F1"/>
    <w:rsid w:val="00B51C24"/>
    <w:rsid w:val="00B52B5B"/>
    <w:rsid w:val="00B52C74"/>
    <w:rsid w:val="00B532A9"/>
    <w:rsid w:val="00B53437"/>
    <w:rsid w:val="00B53534"/>
    <w:rsid w:val="00B53601"/>
    <w:rsid w:val="00B536BA"/>
    <w:rsid w:val="00B537CF"/>
    <w:rsid w:val="00B53C6E"/>
    <w:rsid w:val="00B53C93"/>
    <w:rsid w:val="00B5485F"/>
    <w:rsid w:val="00B55045"/>
    <w:rsid w:val="00B558C7"/>
    <w:rsid w:val="00B55A36"/>
    <w:rsid w:val="00B55BBD"/>
    <w:rsid w:val="00B56042"/>
    <w:rsid w:val="00B560B5"/>
    <w:rsid w:val="00B5664D"/>
    <w:rsid w:val="00B5673D"/>
    <w:rsid w:val="00B56C46"/>
    <w:rsid w:val="00B577CF"/>
    <w:rsid w:val="00B57AF2"/>
    <w:rsid w:val="00B57D01"/>
    <w:rsid w:val="00B6043C"/>
    <w:rsid w:val="00B609E4"/>
    <w:rsid w:val="00B60E4A"/>
    <w:rsid w:val="00B60EBC"/>
    <w:rsid w:val="00B6110E"/>
    <w:rsid w:val="00B612B2"/>
    <w:rsid w:val="00B61D84"/>
    <w:rsid w:val="00B61F72"/>
    <w:rsid w:val="00B62686"/>
    <w:rsid w:val="00B62AB7"/>
    <w:rsid w:val="00B62B65"/>
    <w:rsid w:val="00B62E77"/>
    <w:rsid w:val="00B631A1"/>
    <w:rsid w:val="00B634B5"/>
    <w:rsid w:val="00B63B17"/>
    <w:rsid w:val="00B63B69"/>
    <w:rsid w:val="00B63E26"/>
    <w:rsid w:val="00B646E3"/>
    <w:rsid w:val="00B64C5C"/>
    <w:rsid w:val="00B64C88"/>
    <w:rsid w:val="00B65E28"/>
    <w:rsid w:val="00B660CF"/>
    <w:rsid w:val="00B66156"/>
    <w:rsid w:val="00B66293"/>
    <w:rsid w:val="00B66378"/>
    <w:rsid w:val="00B669D3"/>
    <w:rsid w:val="00B66B97"/>
    <w:rsid w:val="00B66BD5"/>
    <w:rsid w:val="00B66C4F"/>
    <w:rsid w:val="00B67024"/>
    <w:rsid w:val="00B67187"/>
    <w:rsid w:val="00B67629"/>
    <w:rsid w:val="00B67BDD"/>
    <w:rsid w:val="00B70D7F"/>
    <w:rsid w:val="00B70EE0"/>
    <w:rsid w:val="00B71125"/>
    <w:rsid w:val="00B7154A"/>
    <w:rsid w:val="00B71C27"/>
    <w:rsid w:val="00B72060"/>
    <w:rsid w:val="00B72759"/>
    <w:rsid w:val="00B72951"/>
    <w:rsid w:val="00B72A67"/>
    <w:rsid w:val="00B73332"/>
    <w:rsid w:val="00B73978"/>
    <w:rsid w:val="00B73A37"/>
    <w:rsid w:val="00B73EC5"/>
    <w:rsid w:val="00B746C8"/>
    <w:rsid w:val="00B74992"/>
    <w:rsid w:val="00B74D8E"/>
    <w:rsid w:val="00B7532B"/>
    <w:rsid w:val="00B753C3"/>
    <w:rsid w:val="00B75720"/>
    <w:rsid w:val="00B75730"/>
    <w:rsid w:val="00B75B9F"/>
    <w:rsid w:val="00B763B3"/>
    <w:rsid w:val="00B766C7"/>
    <w:rsid w:val="00B76AE9"/>
    <w:rsid w:val="00B773D9"/>
    <w:rsid w:val="00B7744B"/>
    <w:rsid w:val="00B77800"/>
    <w:rsid w:val="00B77F8C"/>
    <w:rsid w:val="00B801CC"/>
    <w:rsid w:val="00B8024C"/>
    <w:rsid w:val="00B80437"/>
    <w:rsid w:val="00B80858"/>
    <w:rsid w:val="00B81144"/>
    <w:rsid w:val="00B814B2"/>
    <w:rsid w:val="00B814C3"/>
    <w:rsid w:val="00B824AD"/>
    <w:rsid w:val="00B82A55"/>
    <w:rsid w:val="00B82B99"/>
    <w:rsid w:val="00B82DBC"/>
    <w:rsid w:val="00B83528"/>
    <w:rsid w:val="00B835CE"/>
    <w:rsid w:val="00B83DC6"/>
    <w:rsid w:val="00B843CC"/>
    <w:rsid w:val="00B844A4"/>
    <w:rsid w:val="00B8493C"/>
    <w:rsid w:val="00B84DE0"/>
    <w:rsid w:val="00B853DC"/>
    <w:rsid w:val="00B855BB"/>
    <w:rsid w:val="00B856F4"/>
    <w:rsid w:val="00B85A10"/>
    <w:rsid w:val="00B85C19"/>
    <w:rsid w:val="00B85D2B"/>
    <w:rsid w:val="00B8601D"/>
    <w:rsid w:val="00B8620D"/>
    <w:rsid w:val="00B868B4"/>
    <w:rsid w:val="00B869BD"/>
    <w:rsid w:val="00B86B75"/>
    <w:rsid w:val="00B86BCC"/>
    <w:rsid w:val="00B87176"/>
    <w:rsid w:val="00B871B6"/>
    <w:rsid w:val="00B90102"/>
    <w:rsid w:val="00B9020A"/>
    <w:rsid w:val="00B905C9"/>
    <w:rsid w:val="00B90FB5"/>
    <w:rsid w:val="00B910F3"/>
    <w:rsid w:val="00B9114A"/>
    <w:rsid w:val="00B91945"/>
    <w:rsid w:val="00B91A30"/>
    <w:rsid w:val="00B92518"/>
    <w:rsid w:val="00B92EE9"/>
    <w:rsid w:val="00B931E0"/>
    <w:rsid w:val="00B931FF"/>
    <w:rsid w:val="00B93646"/>
    <w:rsid w:val="00B936D8"/>
    <w:rsid w:val="00B939FA"/>
    <w:rsid w:val="00B93BD2"/>
    <w:rsid w:val="00B93DC2"/>
    <w:rsid w:val="00B94326"/>
    <w:rsid w:val="00B944BC"/>
    <w:rsid w:val="00B94787"/>
    <w:rsid w:val="00B947D6"/>
    <w:rsid w:val="00B95426"/>
    <w:rsid w:val="00B95617"/>
    <w:rsid w:val="00B956C7"/>
    <w:rsid w:val="00B95E7F"/>
    <w:rsid w:val="00B9642A"/>
    <w:rsid w:val="00B967BE"/>
    <w:rsid w:val="00B968B5"/>
    <w:rsid w:val="00B97067"/>
    <w:rsid w:val="00B97159"/>
    <w:rsid w:val="00B97300"/>
    <w:rsid w:val="00B974DF"/>
    <w:rsid w:val="00B975C4"/>
    <w:rsid w:val="00B97989"/>
    <w:rsid w:val="00B97E67"/>
    <w:rsid w:val="00BA0279"/>
    <w:rsid w:val="00BA037B"/>
    <w:rsid w:val="00BA06B6"/>
    <w:rsid w:val="00BA07CE"/>
    <w:rsid w:val="00BA0EB7"/>
    <w:rsid w:val="00BA14D5"/>
    <w:rsid w:val="00BA15AC"/>
    <w:rsid w:val="00BA1795"/>
    <w:rsid w:val="00BA19B1"/>
    <w:rsid w:val="00BA1B99"/>
    <w:rsid w:val="00BA2C5C"/>
    <w:rsid w:val="00BA353C"/>
    <w:rsid w:val="00BA359E"/>
    <w:rsid w:val="00BA4492"/>
    <w:rsid w:val="00BA44EA"/>
    <w:rsid w:val="00BA476F"/>
    <w:rsid w:val="00BA4B11"/>
    <w:rsid w:val="00BA4F46"/>
    <w:rsid w:val="00BA4FA4"/>
    <w:rsid w:val="00BA548D"/>
    <w:rsid w:val="00BA54CA"/>
    <w:rsid w:val="00BA5B60"/>
    <w:rsid w:val="00BA5C8B"/>
    <w:rsid w:val="00BA6603"/>
    <w:rsid w:val="00BA6657"/>
    <w:rsid w:val="00BA6AEB"/>
    <w:rsid w:val="00BA6FCB"/>
    <w:rsid w:val="00BA7017"/>
    <w:rsid w:val="00BA79F6"/>
    <w:rsid w:val="00BA7A38"/>
    <w:rsid w:val="00BA7C7A"/>
    <w:rsid w:val="00BA7E51"/>
    <w:rsid w:val="00BB0072"/>
    <w:rsid w:val="00BB0451"/>
    <w:rsid w:val="00BB0577"/>
    <w:rsid w:val="00BB0E07"/>
    <w:rsid w:val="00BB122E"/>
    <w:rsid w:val="00BB1358"/>
    <w:rsid w:val="00BB18AA"/>
    <w:rsid w:val="00BB1E1B"/>
    <w:rsid w:val="00BB2922"/>
    <w:rsid w:val="00BB2EBA"/>
    <w:rsid w:val="00BB3A1D"/>
    <w:rsid w:val="00BB4040"/>
    <w:rsid w:val="00BB42CF"/>
    <w:rsid w:val="00BB440A"/>
    <w:rsid w:val="00BB4B2D"/>
    <w:rsid w:val="00BB4CB9"/>
    <w:rsid w:val="00BB4EAD"/>
    <w:rsid w:val="00BB4F53"/>
    <w:rsid w:val="00BB56FD"/>
    <w:rsid w:val="00BB58B4"/>
    <w:rsid w:val="00BB5A9C"/>
    <w:rsid w:val="00BB651C"/>
    <w:rsid w:val="00BB6631"/>
    <w:rsid w:val="00BB6777"/>
    <w:rsid w:val="00BB760B"/>
    <w:rsid w:val="00BB7755"/>
    <w:rsid w:val="00BC08C0"/>
    <w:rsid w:val="00BC08ED"/>
    <w:rsid w:val="00BC09CF"/>
    <w:rsid w:val="00BC0B95"/>
    <w:rsid w:val="00BC0BFC"/>
    <w:rsid w:val="00BC0F87"/>
    <w:rsid w:val="00BC133C"/>
    <w:rsid w:val="00BC1CF7"/>
    <w:rsid w:val="00BC2063"/>
    <w:rsid w:val="00BC26A7"/>
    <w:rsid w:val="00BC2B1E"/>
    <w:rsid w:val="00BC2B35"/>
    <w:rsid w:val="00BC37EB"/>
    <w:rsid w:val="00BC3822"/>
    <w:rsid w:val="00BC3866"/>
    <w:rsid w:val="00BC3E27"/>
    <w:rsid w:val="00BC3E4B"/>
    <w:rsid w:val="00BC4192"/>
    <w:rsid w:val="00BC5583"/>
    <w:rsid w:val="00BC5644"/>
    <w:rsid w:val="00BC5BAA"/>
    <w:rsid w:val="00BC5C72"/>
    <w:rsid w:val="00BC5D1F"/>
    <w:rsid w:val="00BC6055"/>
    <w:rsid w:val="00BC6181"/>
    <w:rsid w:val="00BC62CC"/>
    <w:rsid w:val="00BC67FC"/>
    <w:rsid w:val="00BC6A99"/>
    <w:rsid w:val="00BC6B9A"/>
    <w:rsid w:val="00BC6C10"/>
    <w:rsid w:val="00BC6D07"/>
    <w:rsid w:val="00BC73EC"/>
    <w:rsid w:val="00BC7AEE"/>
    <w:rsid w:val="00BD004E"/>
    <w:rsid w:val="00BD0076"/>
    <w:rsid w:val="00BD0D0C"/>
    <w:rsid w:val="00BD0ED6"/>
    <w:rsid w:val="00BD110D"/>
    <w:rsid w:val="00BD149B"/>
    <w:rsid w:val="00BD176F"/>
    <w:rsid w:val="00BD17C9"/>
    <w:rsid w:val="00BD209E"/>
    <w:rsid w:val="00BD260A"/>
    <w:rsid w:val="00BD2743"/>
    <w:rsid w:val="00BD2759"/>
    <w:rsid w:val="00BD29FD"/>
    <w:rsid w:val="00BD2AA9"/>
    <w:rsid w:val="00BD2E3E"/>
    <w:rsid w:val="00BD309B"/>
    <w:rsid w:val="00BD3A8D"/>
    <w:rsid w:val="00BD4365"/>
    <w:rsid w:val="00BD43BF"/>
    <w:rsid w:val="00BD493C"/>
    <w:rsid w:val="00BD5663"/>
    <w:rsid w:val="00BD6139"/>
    <w:rsid w:val="00BD6D30"/>
    <w:rsid w:val="00BD6D5B"/>
    <w:rsid w:val="00BD6E83"/>
    <w:rsid w:val="00BD705A"/>
    <w:rsid w:val="00BD711E"/>
    <w:rsid w:val="00BD7441"/>
    <w:rsid w:val="00BE020E"/>
    <w:rsid w:val="00BE0D74"/>
    <w:rsid w:val="00BE0FC3"/>
    <w:rsid w:val="00BE108B"/>
    <w:rsid w:val="00BE15E9"/>
    <w:rsid w:val="00BE1755"/>
    <w:rsid w:val="00BE188C"/>
    <w:rsid w:val="00BE2168"/>
    <w:rsid w:val="00BE230A"/>
    <w:rsid w:val="00BE2A8C"/>
    <w:rsid w:val="00BE2D32"/>
    <w:rsid w:val="00BE2D35"/>
    <w:rsid w:val="00BE34BA"/>
    <w:rsid w:val="00BE3C89"/>
    <w:rsid w:val="00BE4552"/>
    <w:rsid w:val="00BE4AA3"/>
    <w:rsid w:val="00BE4D0F"/>
    <w:rsid w:val="00BE53DF"/>
    <w:rsid w:val="00BE5A34"/>
    <w:rsid w:val="00BE6315"/>
    <w:rsid w:val="00BE63E0"/>
    <w:rsid w:val="00BE6849"/>
    <w:rsid w:val="00BE69E8"/>
    <w:rsid w:val="00BE7197"/>
    <w:rsid w:val="00BE7451"/>
    <w:rsid w:val="00BE762C"/>
    <w:rsid w:val="00BF0008"/>
    <w:rsid w:val="00BF066E"/>
    <w:rsid w:val="00BF195E"/>
    <w:rsid w:val="00BF196A"/>
    <w:rsid w:val="00BF1C82"/>
    <w:rsid w:val="00BF1F13"/>
    <w:rsid w:val="00BF21C7"/>
    <w:rsid w:val="00BF23A6"/>
    <w:rsid w:val="00BF2CB0"/>
    <w:rsid w:val="00BF2CF9"/>
    <w:rsid w:val="00BF2FB0"/>
    <w:rsid w:val="00BF323C"/>
    <w:rsid w:val="00BF35A0"/>
    <w:rsid w:val="00BF390E"/>
    <w:rsid w:val="00BF39BD"/>
    <w:rsid w:val="00BF3CA6"/>
    <w:rsid w:val="00BF449D"/>
    <w:rsid w:val="00BF47B1"/>
    <w:rsid w:val="00BF4D2F"/>
    <w:rsid w:val="00BF4F06"/>
    <w:rsid w:val="00BF6875"/>
    <w:rsid w:val="00BF6A50"/>
    <w:rsid w:val="00BF6A5F"/>
    <w:rsid w:val="00BF7745"/>
    <w:rsid w:val="00BF777D"/>
    <w:rsid w:val="00BF79C3"/>
    <w:rsid w:val="00BF7FFB"/>
    <w:rsid w:val="00C00312"/>
    <w:rsid w:val="00C0048B"/>
    <w:rsid w:val="00C00C17"/>
    <w:rsid w:val="00C00D3C"/>
    <w:rsid w:val="00C0139B"/>
    <w:rsid w:val="00C01D53"/>
    <w:rsid w:val="00C02440"/>
    <w:rsid w:val="00C02452"/>
    <w:rsid w:val="00C026F2"/>
    <w:rsid w:val="00C0271B"/>
    <w:rsid w:val="00C035D1"/>
    <w:rsid w:val="00C03785"/>
    <w:rsid w:val="00C04DF0"/>
    <w:rsid w:val="00C050BB"/>
    <w:rsid w:val="00C05189"/>
    <w:rsid w:val="00C051E9"/>
    <w:rsid w:val="00C05222"/>
    <w:rsid w:val="00C05252"/>
    <w:rsid w:val="00C05697"/>
    <w:rsid w:val="00C05D27"/>
    <w:rsid w:val="00C064FE"/>
    <w:rsid w:val="00C065CD"/>
    <w:rsid w:val="00C0669C"/>
    <w:rsid w:val="00C066F1"/>
    <w:rsid w:val="00C068D1"/>
    <w:rsid w:val="00C06C1A"/>
    <w:rsid w:val="00C075FC"/>
    <w:rsid w:val="00C076F0"/>
    <w:rsid w:val="00C07D9E"/>
    <w:rsid w:val="00C1035E"/>
    <w:rsid w:val="00C10D15"/>
    <w:rsid w:val="00C10F74"/>
    <w:rsid w:val="00C11EE6"/>
    <w:rsid w:val="00C121EE"/>
    <w:rsid w:val="00C12336"/>
    <w:rsid w:val="00C12725"/>
    <w:rsid w:val="00C12DFB"/>
    <w:rsid w:val="00C12E30"/>
    <w:rsid w:val="00C14034"/>
    <w:rsid w:val="00C14828"/>
    <w:rsid w:val="00C14E31"/>
    <w:rsid w:val="00C150EC"/>
    <w:rsid w:val="00C15124"/>
    <w:rsid w:val="00C155BA"/>
    <w:rsid w:val="00C15848"/>
    <w:rsid w:val="00C15D56"/>
    <w:rsid w:val="00C15D8D"/>
    <w:rsid w:val="00C1617B"/>
    <w:rsid w:val="00C162C9"/>
    <w:rsid w:val="00C16312"/>
    <w:rsid w:val="00C166D6"/>
    <w:rsid w:val="00C16BD5"/>
    <w:rsid w:val="00C171FA"/>
    <w:rsid w:val="00C17362"/>
    <w:rsid w:val="00C17F8A"/>
    <w:rsid w:val="00C17FDA"/>
    <w:rsid w:val="00C20266"/>
    <w:rsid w:val="00C202FF"/>
    <w:rsid w:val="00C20BEF"/>
    <w:rsid w:val="00C20BF5"/>
    <w:rsid w:val="00C20EF3"/>
    <w:rsid w:val="00C20F3B"/>
    <w:rsid w:val="00C21258"/>
    <w:rsid w:val="00C219DF"/>
    <w:rsid w:val="00C21A6C"/>
    <w:rsid w:val="00C22B0A"/>
    <w:rsid w:val="00C22C28"/>
    <w:rsid w:val="00C22CB6"/>
    <w:rsid w:val="00C22CEA"/>
    <w:rsid w:val="00C22F99"/>
    <w:rsid w:val="00C232E7"/>
    <w:rsid w:val="00C234C0"/>
    <w:rsid w:val="00C23A36"/>
    <w:rsid w:val="00C24197"/>
    <w:rsid w:val="00C24791"/>
    <w:rsid w:val="00C2493F"/>
    <w:rsid w:val="00C24C17"/>
    <w:rsid w:val="00C24F78"/>
    <w:rsid w:val="00C2545A"/>
    <w:rsid w:val="00C25822"/>
    <w:rsid w:val="00C25ABD"/>
    <w:rsid w:val="00C25B29"/>
    <w:rsid w:val="00C260E2"/>
    <w:rsid w:val="00C2667F"/>
    <w:rsid w:val="00C2678A"/>
    <w:rsid w:val="00C26D70"/>
    <w:rsid w:val="00C2762B"/>
    <w:rsid w:val="00C277ED"/>
    <w:rsid w:val="00C27B44"/>
    <w:rsid w:val="00C27B64"/>
    <w:rsid w:val="00C27B67"/>
    <w:rsid w:val="00C3043F"/>
    <w:rsid w:val="00C30493"/>
    <w:rsid w:val="00C307C9"/>
    <w:rsid w:val="00C307EB"/>
    <w:rsid w:val="00C30A37"/>
    <w:rsid w:val="00C30E1E"/>
    <w:rsid w:val="00C30F2F"/>
    <w:rsid w:val="00C311E3"/>
    <w:rsid w:val="00C31387"/>
    <w:rsid w:val="00C31609"/>
    <w:rsid w:val="00C316D1"/>
    <w:rsid w:val="00C31B8F"/>
    <w:rsid w:val="00C321F6"/>
    <w:rsid w:val="00C32495"/>
    <w:rsid w:val="00C325C8"/>
    <w:rsid w:val="00C32BDA"/>
    <w:rsid w:val="00C32DA2"/>
    <w:rsid w:val="00C33343"/>
    <w:rsid w:val="00C33AF9"/>
    <w:rsid w:val="00C33B7B"/>
    <w:rsid w:val="00C34045"/>
    <w:rsid w:val="00C34311"/>
    <w:rsid w:val="00C3431A"/>
    <w:rsid w:val="00C343D1"/>
    <w:rsid w:val="00C348EF"/>
    <w:rsid w:val="00C34AE4"/>
    <w:rsid w:val="00C34C4C"/>
    <w:rsid w:val="00C34E17"/>
    <w:rsid w:val="00C35510"/>
    <w:rsid w:val="00C355CA"/>
    <w:rsid w:val="00C35697"/>
    <w:rsid w:val="00C35767"/>
    <w:rsid w:val="00C35FC3"/>
    <w:rsid w:val="00C3634C"/>
    <w:rsid w:val="00C36399"/>
    <w:rsid w:val="00C36A9E"/>
    <w:rsid w:val="00C36C54"/>
    <w:rsid w:val="00C37093"/>
    <w:rsid w:val="00C3757F"/>
    <w:rsid w:val="00C37A8F"/>
    <w:rsid w:val="00C37D9F"/>
    <w:rsid w:val="00C37FB5"/>
    <w:rsid w:val="00C40273"/>
    <w:rsid w:val="00C40464"/>
    <w:rsid w:val="00C4094C"/>
    <w:rsid w:val="00C4095F"/>
    <w:rsid w:val="00C40AFE"/>
    <w:rsid w:val="00C40D15"/>
    <w:rsid w:val="00C40F7A"/>
    <w:rsid w:val="00C4135D"/>
    <w:rsid w:val="00C413A7"/>
    <w:rsid w:val="00C41766"/>
    <w:rsid w:val="00C41DE9"/>
    <w:rsid w:val="00C41F1A"/>
    <w:rsid w:val="00C42192"/>
    <w:rsid w:val="00C423DD"/>
    <w:rsid w:val="00C43205"/>
    <w:rsid w:val="00C433F0"/>
    <w:rsid w:val="00C439A7"/>
    <w:rsid w:val="00C43C66"/>
    <w:rsid w:val="00C445D6"/>
    <w:rsid w:val="00C446BB"/>
    <w:rsid w:val="00C44844"/>
    <w:rsid w:val="00C44E0A"/>
    <w:rsid w:val="00C4541D"/>
    <w:rsid w:val="00C4584B"/>
    <w:rsid w:val="00C46263"/>
    <w:rsid w:val="00C46333"/>
    <w:rsid w:val="00C46FA0"/>
    <w:rsid w:val="00C4726F"/>
    <w:rsid w:val="00C473E7"/>
    <w:rsid w:val="00C47543"/>
    <w:rsid w:val="00C50267"/>
    <w:rsid w:val="00C50E7B"/>
    <w:rsid w:val="00C51059"/>
    <w:rsid w:val="00C510F3"/>
    <w:rsid w:val="00C512F9"/>
    <w:rsid w:val="00C5165D"/>
    <w:rsid w:val="00C52120"/>
    <w:rsid w:val="00C52542"/>
    <w:rsid w:val="00C5273F"/>
    <w:rsid w:val="00C530C7"/>
    <w:rsid w:val="00C53AFA"/>
    <w:rsid w:val="00C53C8D"/>
    <w:rsid w:val="00C53ECE"/>
    <w:rsid w:val="00C54A2A"/>
    <w:rsid w:val="00C55035"/>
    <w:rsid w:val="00C55551"/>
    <w:rsid w:val="00C55781"/>
    <w:rsid w:val="00C558AA"/>
    <w:rsid w:val="00C5688E"/>
    <w:rsid w:val="00C57112"/>
    <w:rsid w:val="00C572B1"/>
    <w:rsid w:val="00C57391"/>
    <w:rsid w:val="00C57B5D"/>
    <w:rsid w:val="00C57CC0"/>
    <w:rsid w:val="00C57E8C"/>
    <w:rsid w:val="00C60324"/>
    <w:rsid w:val="00C605D6"/>
    <w:rsid w:val="00C60DAA"/>
    <w:rsid w:val="00C60E49"/>
    <w:rsid w:val="00C61988"/>
    <w:rsid w:val="00C61A45"/>
    <w:rsid w:val="00C61CC8"/>
    <w:rsid w:val="00C62CA5"/>
    <w:rsid w:val="00C632CD"/>
    <w:rsid w:val="00C63563"/>
    <w:rsid w:val="00C636D7"/>
    <w:rsid w:val="00C6376D"/>
    <w:rsid w:val="00C63784"/>
    <w:rsid w:val="00C63965"/>
    <w:rsid w:val="00C63BFE"/>
    <w:rsid w:val="00C63D5F"/>
    <w:rsid w:val="00C6411D"/>
    <w:rsid w:val="00C64234"/>
    <w:rsid w:val="00C646AD"/>
    <w:rsid w:val="00C648CA"/>
    <w:rsid w:val="00C65F15"/>
    <w:rsid w:val="00C66742"/>
    <w:rsid w:val="00C67445"/>
    <w:rsid w:val="00C67B62"/>
    <w:rsid w:val="00C67F0A"/>
    <w:rsid w:val="00C7042B"/>
    <w:rsid w:val="00C705FF"/>
    <w:rsid w:val="00C70AEE"/>
    <w:rsid w:val="00C70BD3"/>
    <w:rsid w:val="00C70F4F"/>
    <w:rsid w:val="00C71115"/>
    <w:rsid w:val="00C71161"/>
    <w:rsid w:val="00C717F3"/>
    <w:rsid w:val="00C71DA1"/>
    <w:rsid w:val="00C720EB"/>
    <w:rsid w:val="00C723A8"/>
    <w:rsid w:val="00C724FD"/>
    <w:rsid w:val="00C725DC"/>
    <w:rsid w:val="00C7283A"/>
    <w:rsid w:val="00C73771"/>
    <w:rsid w:val="00C73B3A"/>
    <w:rsid w:val="00C73DA9"/>
    <w:rsid w:val="00C74121"/>
    <w:rsid w:val="00C74214"/>
    <w:rsid w:val="00C7448B"/>
    <w:rsid w:val="00C74B1F"/>
    <w:rsid w:val="00C74BAC"/>
    <w:rsid w:val="00C74DE7"/>
    <w:rsid w:val="00C75666"/>
    <w:rsid w:val="00C75802"/>
    <w:rsid w:val="00C75924"/>
    <w:rsid w:val="00C763AC"/>
    <w:rsid w:val="00C76874"/>
    <w:rsid w:val="00C76BA5"/>
    <w:rsid w:val="00C7709B"/>
    <w:rsid w:val="00C77172"/>
    <w:rsid w:val="00C7731D"/>
    <w:rsid w:val="00C80032"/>
    <w:rsid w:val="00C806D6"/>
    <w:rsid w:val="00C80B47"/>
    <w:rsid w:val="00C80CD5"/>
    <w:rsid w:val="00C81103"/>
    <w:rsid w:val="00C81C63"/>
    <w:rsid w:val="00C81E4E"/>
    <w:rsid w:val="00C8229C"/>
    <w:rsid w:val="00C82352"/>
    <w:rsid w:val="00C8240A"/>
    <w:rsid w:val="00C82BB0"/>
    <w:rsid w:val="00C83306"/>
    <w:rsid w:val="00C836E0"/>
    <w:rsid w:val="00C837FC"/>
    <w:rsid w:val="00C83AB0"/>
    <w:rsid w:val="00C83AE5"/>
    <w:rsid w:val="00C83FD1"/>
    <w:rsid w:val="00C840DD"/>
    <w:rsid w:val="00C84150"/>
    <w:rsid w:val="00C84422"/>
    <w:rsid w:val="00C84566"/>
    <w:rsid w:val="00C845CF"/>
    <w:rsid w:val="00C84C0D"/>
    <w:rsid w:val="00C853F5"/>
    <w:rsid w:val="00C86655"/>
    <w:rsid w:val="00C87108"/>
    <w:rsid w:val="00C87132"/>
    <w:rsid w:val="00C875F7"/>
    <w:rsid w:val="00C87A27"/>
    <w:rsid w:val="00C87DC3"/>
    <w:rsid w:val="00C9018A"/>
    <w:rsid w:val="00C90437"/>
    <w:rsid w:val="00C9051C"/>
    <w:rsid w:val="00C905F5"/>
    <w:rsid w:val="00C90960"/>
    <w:rsid w:val="00C90A88"/>
    <w:rsid w:val="00C90F34"/>
    <w:rsid w:val="00C91045"/>
    <w:rsid w:val="00C91065"/>
    <w:rsid w:val="00C91278"/>
    <w:rsid w:val="00C92635"/>
    <w:rsid w:val="00C92731"/>
    <w:rsid w:val="00C9277A"/>
    <w:rsid w:val="00C9281B"/>
    <w:rsid w:val="00C929FF"/>
    <w:rsid w:val="00C93142"/>
    <w:rsid w:val="00C93536"/>
    <w:rsid w:val="00C93812"/>
    <w:rsid w:val="00C93CDD"/>
    <w:rsid w:val="00C93E4E"/>
    <w:rsid w:val="00C942B4"/>
    <w:rsid w:val="00C94A1F"/>
    <w:rsid w:val="00C94B06"/>
    <w:rsid w:val="00C94E87"/>
    <w:rsid w:val="00C953E9"/>
    <w:rsid w:val="00C96501"/>
    <w:rsid w:val="00C96567"/>
    <w:rsid w:val="00C96BB9"/>
    <w:rsid w:val="00C97412"/>
    <w:rsid w:val="00C97990"/>
    <w:rsid w:val="00C97994"/>
    <w:rsid w:val="00C97AA3"/>
    <w:rsid w:val="00CA058A"/>
    <w:rsid w:val="00CA08F8"/>
    <w:rsid w:val="00CA0DEB"/>
    <w:rsid w:val="00CA1665"/>
    <w:rsid w:val="00CA18A2"/>
    <w:rsid w:val="00CA2158"/>
    <w:rsid w:val="00CA2900"/>
    <w:rsid w:val="00CA2CE2"/>
    <w:rsid w:val="00CA2DB7"/>
    <w:rsid w:val="00CA3943"/>
    <w:rsid w:val="00CA3B67"/>
    <w:rsid w:val="00CA43CF"/>
    <w:rsid w:val="00CA489B"/>
    <w:rsid w:val="00CA4B26"/>
    <w:rsid w:val="00CA4C7A"/>
    <w:rsid w:val="00CA4CED"/>
    <w:rsid w:val="00CA4D48"/>
    <w:rsid w:val="00CA4FBB"/>
    <w:rsid w:val="00CA57DC"/>
    <w:rsid w:val="00CA608C"/>
    <w:rsid w:val="00CA6A4C"/>
    <w:rsid w:val="00CA6D3E"/>
    <w:rsid w:val="00CA73DD"/>
    <w:rsid w:val="00CA77CA"/>
    <w:rsid w:val="00CA7922"/>
    <w:rsid w:val="00CA7B62"/>
    <w:rsid w:val="00CB0416"/>
    <w:rsid w:val="00CB0964"/>
    <w:rsid w:val="00CB0CED"/>
    <w:rsid w:val="00CB0D43"/>
    <w:rsid w:val="00CB0EDD"/>
    <w:rsid w:val="00CB128A"/>
    <w:rsid w:val="00CB15BF"/>
    <w:rsid w:val="00CB1F9E"/>
    <w:rsid w:val="00CB261C"/>
    <w:rsid w:val="00CB2FDB"/>
    <w:rsid w:val="00CB304D"/>
    <w:rsid w:val="00CB4271"/>
    <w:rsid w:val="00CB4467"/>
    <w:rsid w:val="00CB5095"/>
    <w:rsid w:val="00CB50FD"/>
    <w:rsid w:val="00CB539B"/>
    <w:rsid w:val="00CB57FE"/>
    <w:rsid w:val="00CB5B60"/>
    <w:rsid w:val="00CB64B0"/>
    <w:rsid w:val="00CB6BEB"/>
    <w:rsid w:val="00CB72BF"/>
    <w:rsid w:val="00CB7C5D"/>
    <w:rsid w:val="00CC1060"/>
    <w:rsid w:val="00CC1497"/>
    <w:rsid w:val="00CC14DD"/>
    <w:rsid w:val="00CC15DC"/>
    <w:rsid w:val="00CC1844"/>
    <w:rsid w:val="00CC2109"/>
    <w:rsid w:val="00CC2327"/>
    <w:rsid w:val="00CC242E"/>
    <w:rsid w:val="00CC2938"/>
    <w:rsid w:val="00CC326C"/>
    <w:rsid w:val="00CC33F3"/>
    <w:rsid w:val="00CC37BC"/>
    <w:rsid w:val="00CC44B6"/>
    <w:rsid w:val="00CC45E8"/>
    <w:rsid w:val="00CC4604"/>
    <w:rsid w:val="00CC4756"/>
    <w:rsid w:val="00CC4C98"/>
    <w:rsid w:val="00CC4C9D"/>
    <w:rsid w:val="00CC546C"/>
    <w:rsid w:val="00CC5609"/>
    <w:rsid w:val="00CC5A8B"/>
    <w:rsid w:val="00CC6095"/>
    <w:rsid w:val="00CC624D"/>
    <w:rsid w:val="00CC6B47"/>
    <w:rsid w:val="00CC6C28"/>
    <w:rsid w:val="00CC6C96"/>
    <w:rsid w:val="00CC6D84"/>
    <w:rsid w:val="00CC72D4"/>
    <w:rsid w:val="00CC733E"/>
    <w:rsid w:val="00CC749B"/>
    <w:rsid w:val="00CC7631"/>
    <w:rsid w:val="00CC78A7"/>
    <w:rsid w:val="00CD0312"/>
    <w:rsid w:val="00CD0EA8"/>
    <w:rsid w:val="00CD187D"/>
    <w:rsid w:val="00CD203A"/>
    <w:rsid w:val="00CD2271"/>
    <w:rsid w:val="00CD29BA"/>
    <w:rsid w:val="00CD2C75"/>
    <w:rsid w:val="00CD2D52"/>
    <w:rsid w:val="00CD2E87"/>
    <w:rsid w:val="00CD34D1"/>
    <w:rsid w:val="00CD36EC"/>
    <w:rsid w:val="00CD41D8"/>
    <w:rsid w:val="00CD4337"/>
    <w:rsid w:val="00CD4926"/>
    <w:rsid w:val="00CD4A96"/>
    <w:rsid w:val="00CD4C53"/>
    <w:rsid w:val="00CD52A9"/>
    <w:rsid w:val="00CD58EE"/>
    <w:rsid w:val="00CD5986"/>
    <w:rsid w:val="00CD598A"/>
    <w:rsid w:val="00CD5F68"/>
    <w:rsid w:val="00CD614E"/>
    <w:rsid w:val="00CD65AA"/>
    <w:rsid w:val="00CD6611"/>
    <w:rsid w:val="00CD6E56"/>
    <w:rsid w:val="00CD6ECC"/>
    <w:rsid w:val="00CD7617"/>
    <w:rsid w:val="00CD77D4"/>
    <w:rsid w:val="00CD7BD5"/>
    <w:rsid w:val="00CE0008"/>
    <w:rsid w:val="00CE0497"/>
    <w:rsid w:val="00CE10BA"/>
    <w:rsid w:val="00CE11AC"/>
    <w:rsid w:val="00CE15F6"/>
    <w:rsid w:val="00CE1F2D"/>
    <w:rsid w:val="00CE235A"/>
    <w:rsid w:val="00CE2703"/>
    <w:rsid w:val="00CE29AC"/>
    <w:rsid w:val="00CE2F92"/>
    <w:rsid w:val="00CE3057"/>
    <w:rsid w:val="00CE3996"/>
    <w:rsid w:val="00CE4948"/>
    <w:rsid w:val="00CE53E3"/>
    <w:rsid w:val="00CE5C1A"/>
    <w:rsid w:val="00CE6274"/>
    <w:rsid w:val="00CE6286"/>
    <w:rsid w:val="00CE63D1"/>
    <w:rsid w:val="00CE6944"/>
    <w:rsid w:val="00CE69D9"/>
    <w:rsid w:val="00CE6E2C"/>
    <w:rsid w:val="00CE7919"/>
    <w:rsid w:val="00CE796F"/>
    <w:rsid w:val="00CE7995"/>
    <w:rsid w:val="00CE7F57"/>
    <w:rsid w:val="00CF03F2"/>
    <w:rsid w:val="00CF0592"/>
    <w:rsid w:val="00CF0B60"/>
    <w:rsid w:val="00CF0C98"/>
    <w:rsid w:val="00CF1228"/>
    <w:rsid w:val="00CF160D"/>
    <w:rsid w:val="00CF1D8A"/>
    <w:rsid w:val="00CF1D97"/>
    <w:rsid w:val="00CF2454"/>
    <w:rsid w:val="00CF2540"/>
    <w:rsid w:val="00CF30DE"/>
    <w:rsid w:val="00CF3344"/>
    <w:rsid w:val="00CF38E2"/>
    <w:rsid w:val="00CF39F2"/>
    <w:rsid w:val="00CF3B97"/>
    <w:rsid w:val="00CF3D88"/>
    <w:rsid w:val="00CF4284"/>
    <w:rsid w:val="00CF43ED"/>
    <w:rsid w:val="00CF49C5"/>
    <w:rsid w:val="00CF4FA8"/>
    <w:rsid w:val="00CF52CF"/>
    <w:rsid w:val="00CF5C4C"/>
    <w:rsid w:val="00CF5E94"/>
    <w:rsid w:val="00CF6345"/>
    <w:rsid w:val="00CF6CAE"/>
    <w:rsid w:val="00CF70B6"/>
    <w:rsid w:val="00CF7587"/>
    <w:rsid w:val="00CF7B1D"/>
    <w:rsid w:val="00D004DE"/>
    <w:rsid w:val="00D00A27"/>
    <w:rsid w:val="00D00F26"/>
    <w:rsid w:val="00D01642"/>
    <w:rsid w:val="00D017AA"/>
    <w:rsid w:val="00D01AFE"/>
    <w:rsid w:val="00D01E27"/>
    <w:rsid w:val="00D020CD"/>
    <w:rsid w:val="00D02429"/>
    <w:rsid w:val="00D029CE"/>
    <w:rsid w:val="00D02E38"/>
    <w:rsid w:val="00D0312F"/>
    <w:rsid w:val="00D038C5"/>
    <w:rsid w:val="00D03A2C"/>
    <w:rsid w:val="00D03C73"/>
    <w:rsid w:val="00D03D08"/>
    <w:rsid w:val="00D04065"/>
    <w:rsid w:val="00D040B1"/>
    <w:rsid w:val="00D053EF"/>
    <w:rsid w:val="00D05700"/>
    <w:rsid w:val="00D05E8D"/>
    <w:rsid w:val="00D05E9E"/>
    <w:rsid w:val="00D060B8"/>
    <w:rsid w:val="00D0635D"/>
    <w:rsid w:val="00D0684E"/>
    <w:rsid w:val="00D069CF"/>
    <w:rsid w:val="00D06CB2"/>
    <w:rsid w:val="00D07497"/>
    <w:rsid w:val="00D07642"/>
    <w:rsid w:val="00D0783F"/>
    <w:rsid w:val="00D07A5B"/>
    <w:rsid w:val="00D07E34"/>
    <w:rsid w:val="00D1002F"/>
    <w:rsid w:val="00D107CE"/>
    <w:rsid w:val="00D10A22"/>
    <w:rsid w:val="00D10CF8"/>
    <w:rsid w:val="00D10F0B"/>
    <w:rsid w:val="00D112C4"/>
    <w:rsid w:val="00D12553"/>
    <w:rsid w:val="00D1273E"/>
    <w:rsid w:val="00D14885"/>
    <w:rsid w:val="00D149E3"/>
    <w:rsid w:val="00D14FF5"/>
    <w:rsid w:val="00D152A6"/>
    <w:rsid w:val="00D1541F"/>
    <w:rsid w:val="00D155AB"/>
    <w:rsid w:val="00D157D7"/>
    <w:rsid w:val="00D15B94"/>
    <w:rsid w:val="00D1645B"/>
    <w:rsid w:val="00D164D1"/>
    <w:rsid w:val="00D16874"/>
    <w:rsid w:val="00D169EF"/>
    <w:rsid w:val="00D16A2F"/>
    <w:rsid w:val="00D16B8F"/>
    <w:rsid w:val="00D16FA5"/>
    <w:rsid w:val="00D174A3"/>
    <w:rsid w:val="00D17843"/>
    <w:rsid w:val="00D17C7B"/>
    <w:rsid w:val="00D20F46"/>
    <w:rsid w:val="00D2100C"/>
    <w:rsid w:val="00D211F6"/>
    <w:rsid w:val="00D21527"/>
    <w:rsid w:val="00D2154D"/>
    <w:rsid w:val="00D2177E"/>
    <w:rsid w:val="00D21934"/>
    <w:rsid w:val="00D220C6"/>
    <w:rsid w:val="00D22C46"/>
    <w:rsid w:val="00D234A4"/>
    <w:rsid w:val="00D236D9"/>
    <w:rsid w:val="00D236DD"/>
    <w:rsid w:val="00D2380A"/>
    <w:rsid w:val="00D23DEC"/>
    <w:rsid w:val="00D241EC"/>
    <w:rsid w:val="00D24311"/>
    <w:rsid w:val="00D24809"/>
    <w:rsid w:val="00D258D6"/>
    <w:rsid w:val="00D25F12"/>
    <w:rsid w:val="00D25FDF"/>
    <w:rsid w:val="00D2613E"/>
    <w:rsid w:val="00D2621A"/>
    <w:rsid w:val="00D263C4"/>
    <w:rsid w:val="00D2683D"/>
    <w:rsid w:val="00D2687E"/>
    <w:rsid w:val="00D26D8D"/>
    <w:rsid w:val="00D270D2"/>
    <w:rsid w:val="00D27298"/>
    <w:rsid w:val="00D27685"/>
    <w:rsid w:val="00D3065C"/>
    <w:rsid w:val="00D30BBF"/>
    <w:rsid w:val="00D30D2B"/>
    <w:rsid w:val="00D3102C"/>
    <w:rsid w:val="00D31086"/>
    <w:rsid w:val="00D3150D"/>
    <w:rsid w:val="00D3158E"/>
    <w:rsid w:val="00D31BCA"/>
    <w:rsid w:val="00D31CAC"/>
    <w:rsid w:val="00D31E61"/>
    <w:rsid w:val="00D31E78"/>
    <w:rsid w:val="00D322ED"/>
    <w:rsid w:val="00D322F3"/>
    <w:rsid w:val="00D329F3"/>
    <w:rsid w:val="00D329F6"/>
    <w:rsid w:val="00D32B0E"/>
    <w:rsid w:val="00D32C62"/>
    <w:rsid w:val="00D32CD0"/>
    <w:rsid w:val="00D334B5"/>
    <w:rsid w:val="00D33BB3"/>
    <w:rsid w:val="00D33EA8"/>
    <w:rsid w:val="00D345CC"/>
    <w:rsid w:val="00D345D6"/>
    <w:rsid w:val="00D34653"/>
    <w:rsid w:val="00D34A9F"/>
    <w:rsid w:val="00D34B24"/>
    <w:rsid w:val="00D34F14"/>
    <w:rsid w:val="00D34F16"/>
    <w:rsid w:val="00D35389"/>
    <w:rsid w:val="00D356E0"/>
    <w:rsid w:val="00D356FA"/>
    <w:rsid w:val="00D357F3"/>
    <w:rsid w:val="00D35B2D"/>
    <w:rsid w:val="00D35C81"/>
    <w:rsid w:val="00D35EE7"/>
    <w:rsid w:val="00D36502"/>
    <w:rsid w:val="00D36BA4"/>
    <w:rsid w:val="00D36C35"/>
    <w:rsid w:val="00D36D0E"/>
    <w:rsid w:val="00D36D37"/>
    <w:rsid w:val="00D36F4B"/>
    <w:rsid w:val="00D37066"/>
    <w:rsid w:val="00D37838"/>
    <w:rsid w:val="00D3785C"/>
    <w:rsid w:val="00D404E4"/>
    <w:rsid w:val="00D41366"/>
    <w:rsid w:val="00D41485"/>
    <w:rsid w:val="00D41982"/>
    <w:rsid w:val="00D41C19"/>
    <w:rsid w:val="00D41D7C"/>
    <w:rsid w:val="00D41EF9"/>
    <w:rsid w:val="00D4205A"/>
    <w:rsid w:val="00D425A6"/>
    <w:rsid w:val="00D42856"/>
    <w:rsid w:val="00D42A6B"/>
    <w:rsid w:val="00D43343"/>
    <w:rsid w:val="00D43633"/>
    <w:rsid w:val="00D43653"/>
    <w:rsid w:val="00D43781"/>
    <w:rsid w:val="00D4379B"/>
    <w:rsid w:val="00D440B3"/>
    <w:rsid w:val="00D448AF"/>
    <w:rsid w:val="00D449BE"/>
    <w:rsid w:val="00D46664"/>
    <w:rsid w:val="00D466CD"/>
    <w:rsid w:val="00D466F0"/>
    <w:rsid w:val="00D46B27"/>
    <w:rsid w:val="00D46E2C"/>
    <w:rsid w:val="00D4705A"/>
    <w:rsid w:val="00D47257"/>
    <w:rsid w:val="00D47E23"/>
    <w:rsid w:val="00D47EA5"/>
    <w:rsid w:val="00D50D44"/>
    <w:rsid w:val="00D51095"/>
    <w:rsid w:val="00D51681"/>
    <w:rsid w:val="00D5184D"/>
    <w:rsid w:val="00D51DE0"/>
    <w:rsid w:val="00D51E9A"/>
    <w:rsid w:val="00D51FE1"/>
    <w:rsid w:val="00D523DF"/>
    <w:rsid w:val="00D5278C"/>
    <w:rsid w:val="00D529E3"/>
    <w:rsid w:val="00D53033"/>
    <w:rsid w:val="00D534FB"/>
    <w:rsid w:val="00D53599"/>
    <w:rsid w:val="00D54108"/>
    <w:rsid w:val="00D5463D"/>
    <w:rsid w:val="00D550C5"/>
    <w:rsid w:val="00D550EB"/>
    <w:rsid w:val="00D55511"/>
    <w:rsid w:val="00D55783"/>
    <w:rsid w:val="00D55A1E"/>
    <w:rsid w:val="00D55F30"/>
    <w:rsid w:val="00D562EF"/>
    <w:rsid w:val="00D56BEC"/>
    <w:rsid w:val="00D5744E"/>
    <w:rsid w:val="00D577ED"/>
    <w:rsid w:val="00D579E1"/>
    <w:rsid w:val="00D600D4"/>
    <w:rsid w:val="00D60236"/>
    <w:rsid w:val="00D60295"/>
    <w:rsid w:val="00D602D0"/>
    <w:rsid w:val="00D60570"/>
    <w:rsid w:val="00D60953"/>
    <w:rsid w:val="00D60C4B"/>
    <w:rsid w:val="00D61264"/>
    <w:rsid w:val="00D612B4"/>
    <w:rsid w:val="00D61737"/>
    <w:rsid w:val="00D619D0"/>
    <w:rsid w:val="00D61D84"/>
    <w:rsid w:val="00D6230B"/>
    <w:rsid w:val="00D62538"/>
    <w:rsid w:val="00D62667"/>
    <w:rsid w:val="00D62A3E"/>
    <w:rsid w:val="00D62A75"/>
    <w:rsid w:val="00D63047"/>
    <w:rsid w:val="00D63276"/>
    <w:rsid w:val="00D638E2"/>
    <w:rsid w:val="00D63C23"/>
    <w:rsid w:val="00D643AD"/>
    <w:rsid w:val="00D6462B"/>
    <w:rsid w:val="00D64778"/>
    <w:rsid w:val="00D64AEB"/>
    <w:rsid w:val="00D64F01"/>
    <w:rsid w:val="00D650F4"/>
    <w:rsid w:val="00D651AB"/>
    <w:rsid w:val="00D656C1"/>
    <w:rsid w:val="00D65733"/>
    <w:rsid w:val="00D65E6C"/>
    <w:rsid w:val="00D65F4C"/>
    <w:rsid w:val="00D661EC"/>
    <w:rsid w:val="00D665E4"/>
    <w:rsid w:val="00D669C6"/>
    <w:rsid w:val="00D66A45"/>
    <w:rsid w:val="00D66C08"/>
    <w:rsid w:val="00D6731B"/>
    <w:rsid w:val="00D6751C"/>
    <w:rsid w:val="00D675DD"/>
    <w:rsid w:val="00D70254"/>
    <w:rsid w:val="00D707A6"/>
    <w:rsid w:val="00D70993"/>
    <w:rsid w:val="00D70B1B"/>
    <w:rsid w:val="00D70FF2"/>
    <w:rsid w:val="00D71092"/>
    <w:rsid w:val="00D711BB"/>
    <w:rsid w:val="00D7213F"/>
    <w:rsid w:val="00D7249B"/>
    <w:rsid w:val="00D72BB0"/>
    <w:rsid w:val="00D73B89"/>
    <w:rsid w:val="00D73DCD"/>
    <w:rsid w:val="00D74A4B"/>
    <w:rsid w:val="00D74D0D"/>
    <w:rsid w:val="00D74EF9"/>
    <w:rsid w:val="00D74F8C"/>
    <w:rsid w:val="00D750D6"/>
    <w:rsid w:val="00D751AD"/>
    <w:rsid w:val="00D75247"/>
    <w:rsid w:val="00D75663"/>
    <w:rsid w:val="00D75674"/>
    <w:rsid w:val="00D756D8"/>
    <w:rsid w:val="00D75748"/>
    <w:rsid w:val="00D75ABD"/>
    <w:rsid w:val="00D75B03"/>
    <w:rsid w:val="00D7620C"/>
    <w:rsid w:val="00D76464"/>
    <w:rsid w:val="00D7664D"/>
    <w:rsid w:val="00D76673"/>
    <w:rsid w:val="00D766AC"/>
    <w:rsid w:val="00D766AD"/>
    <w:rsid w:val="00D76704"/>
    <w:rsid w:val="00D767E8"/>
    <w:rsid w:val="00D76C02"/>
    <w:rsid w:val="00D76CF2"/>
    <w:rsid w:val="00D76D20"/>
    <w:rsid w:val="00D76DF2"/>
    <w:rsid w:val="00D77AFB"/>
    <w:rsid w:val="00D77FDF"/>
    <w:rsid w:val="00D803F9"/>
    <w:rsid w:val="00D80736"/>
    <w:rsid w:val="00D8081B"/>
    <w:rsid w:val="00D80899"/>
    <w:rsid w:val="00D80A90"/>
    <w:rsid w:val="00D8122F"/>
    <w:rsid w:val="00D813EA"/>
    <w:rsid w:val="00D815F8"/>
    <w:rsid w:val="00D82030"/>
    <w:rsid w:val="00D827F5"/>
    <w:rsid w:val="00D82F36"/>
    <w:rsid w:val="00D8335F"/>
    <w:rsid w:val="00D83A7A"/>
    <w:rsid w:val="00D8428C"/>
    <w:rsid w:val="00D842CF"/>
    <w:rsid w:val="00D8442F"/>
    <w:rsid w:val="00D84873"/>
    <w:rsid w:val="00D851F5"/>
    <w:rsid w:val="00D861F1"/>
    <w:rsid w:val="00D8629F"/>
    <w:rsid w:val="00D8696A"/>
    <w:rsid w:val="00D86C5A"/>
    <w:rsid w:val="00D870D1"/>
    <w:rsid w:val="00D871A5"/>
    <w:rsid w:val="00D876E0"/>
    <w:rsid w:val="00D9067C"/>
    <w:rsid w:val="00D90F08"/>
    <w:rsid w:val="00D91238"/>
    <w:rsid w:val="00D912B3"/>
    <w:rsid w:val="00D914AD"/>
    <w:rsid w:val="00D915FB"/>
    <w:rsid w:val="00D917D9"/>
    <w:rsid w:val="00D91ACF"/>
    <w:rsid w:val="00D91EB4"/>
    <w:rsid w:val="00D928F0"/>
    <w:rsid w:val="00D928F9"/>
    <w:rsid w:val="00D92B93"/>
    <w:rsid w:val="00D92C7F"/>
    <w:rsid w:val="00D9392A"/>
    <w:rsid w:val="00D93B8B"/>
    <w:rsid w:val="00D93D01"/>
    <w:rsid w:val="00D940BD"/>
    <w:rsid w:val="00D94733"/>
    <w:rsid w:val="00D9474A"/>
    <w:rsid w:val="00D95696"/>
    <w:rsid w:val="00D95C35"/>
    <w:rsid w:val="00D96756"/>
    <w:rsid w:val="00D968C9"/>
    <w:rsid w:val="00D96DD7"/>
    <w:rsid w:val="00D97215"/>
    <w:rsid w:val="00D97605"/>
    <w:rsid w:val="00D97775"/>
    <w:rsid w:val="00D97A79"/>
    <w:rsid w:val="00DA00B3"/>
    <w:rsid w:val="00DA0270"/>
    <w:rsid w:val="00DA0424"/>
    <w:rsid w:val="00DA0C9A"/>
    <w:rsid w:val="00DA0E90"/>
    <w:rsid w:val="00DA138D"/>
    <w:rsid w:val="00DA13EB"/>
    <w:rsid w:val="00DA1651"/>
    <w:rsid w:val="00DA1A66"/>
    <w:rsid w:val="00DA1CAC"/>
    <w:rsid w:val="00DA2097"/>
    <w:rsid w:val="00DA20A4"/>
    <w:rsid w:val="00DA20AD"/>
    <w:rsid w:val="00DA247F"/>
    <w:rsid w:val="00DA263C"/>
    <w:rsid w:val="00DA26C7"/>
    <w:rsid w:val="00DA2B82"/>
    <w:rsid w:val="00DA2B8A"/>
    <w:rsid w:val="00DA3564"/>
    <w:rsid w:val="00DA369F"/>
    <w:rsid w:val="00DA3DA6"/>
    <w:rsid w:val="00DA40A0"/>
    <w:rsid w:val="00DA4601"/>
    <w:rsid w:val="00DA4AF4"/>
    <w:rsid w:val="00DA4CA9"/>
    <w:rsid w:val="00DA4F5B"/>
    <w:rsid w:val="00DA5106"/>
    <w:rsid w:val="00DA5AC8"/>
    <w:rsid w:val="00DA5C58"/>
    <w:rsid w:val="00DA60E1"/>
    <w:rsid w:val="00DA6520"/>
    <w:rsid w:val="00DA6769"/>
    <w:rsid w:val="00DA6C83"/>
    <w:rsid w:val="00DA706C"/>
    <w:rsid w:val="00DA747A"/>
    <w:rsid w:val="00DA766A"/>
    <w:rsid w:val="00DA775D"/>
    <w:rsid w:val="00DA78D7"/>
    <w:rsid w:val="00DA7B1B"/>
    <w:rsid w:val="00DA7C65"/>
    <w:rsid w:val="00DA7D8D"/>
    <w:rsid w:val="00DA7F85"/>
    <w:rsid w:val="00DB0273"/>
    <w:rsid w:val="00DB0346"/>
    <w:rsid w:val="00DB04E9"/>
    <w:rsid w:val="00DB094D"/>
    <w:rsid w:val="00DB0CAC"/>
    <w:rsid w:val="00DB0DE7"/>
    <w:rsid w:val="00DB118E"/>
    <w:rsid w:val="00DB126B"/>
    <w:rsid w:val="00DB190B"/>
    <w:rsid w:val="00DB1BED"/>
    <w:rsid w:val="00DB2614"/>
    <w:rsid w:val="00DB26C8"/>
    <w:rsid w:val="00DB28B2"/>
    <w:rsid w:val="00DB2E9C"/>
    <w:rsid w:val="00DB3019"/>
    <w:rsid w:val="00DB3777"/>
    <w:rsid w:val="00DB3A3D"/>
    <w:rsid w:val="00DB3E5A"/>
    <w:rsid w:val="00DB438F"/>
    <w:rsid w:val="00DB451B"/>
    <w:rsid w:val="00DB478F"/>
    <w:rsid w:val="00DB4A4B"/>
    <w:rsid w:val="00DB4B62"/>
    <w:rsid w:val="00DB4CFA"/>
    <w:rsid w:val="00DB4F71"/>
    <w:rsid w:val="00DB4F8B"/>
    <w:rsid w:val="00DB67A4"/>
    <w:rsid w:val="00DB68EC"/>
    <w:rsid w:val="00DB6900"/>
    <w:rsid w:val="00DB6938"/>
    <w:rsid w:val="00DB69D4"/>
    <w:rsid w:val="00DB6C2F"/>
    <w:rsid w:val="00DB7106"/>
    <w:rsid w:val="00DB7ADF"/>
    <w:rsid w:val="00DC0114"/>
    <w:rsid w:val="00DC05FB"/>
    <w:rsid w:val="00DC0632"/>
    <w:rsid w:val="00DC08DE"/>
    <w:rsid w:val="00DC0911"/>
    <w:rsid w:val="00DC1207"/>
    <w:rsid w:val="00DC12E3"/>
    <w:rsid w:val="00DC14BA"/>
    <w:rsid w:val="00DC1677"/>
    <w:rsid w:val="00DC1836"/>
    <w:rsid w:val="00DC2292"/>
    <w:rsid w:val="00DC2305"/>
    <w:rsid w:val="00DC2D38"/>
    <w:rsid w:val="00DC2D8B"/>
    <w:rsid w:val="00DC2DAB"/>
    <w:rsid w:val="00DC35C2"/>
    <w:rsid w:val="00DC3A9B"/>
    <w:rsid w:val="00DC3F1F"/>
    <w:rsid w:val="00DC3FDC"/>
    <w:rsid w:val="00DC4090"/>
    <w:rsid w:val="00DC42EC"/>
    <w:rsid w:val="00DC4398"/>
    <w:rsid w:val="00DC44F4"/>
    <w:rsid w:val="00DC4D1F"/>
    <w:rsid w:val="00DC4D68"/>
    <w:rsid w:val="00DC509A"/>
    <w:rsid w:val="00DC5262"/>
    <w:rsid w:val="00DC5A9E"/>
    <w:rsid w:val="00DC66C3"/>
    <w:rsid w:val="00DC688E"/>
    <w:rsid w:val="00DC6F13"/>
    <w:rsid w:val="00DC7032"/>
    <w:rsid w:val="00DC7068"/>
    <w:rsid w:val="00DC707A"/>
    <w:rsid w:val="00DC7242"/>
    <w:rsid w:val="00DC777D"/>
    <w:rsid w:val="00DC79A4"/>
    <w:rsid w:val="00DD0048"/>
    <w:rsid w:val="00DD0832"/>
    <w:rsid w:val="00DD0940"/>
    <w:rsid w:val="00DD0DC2"/>
    <w:rsid w:val="00DD0FFE"/>
    <w:rsid w:val="00DD1497"/>
    <w:rsid w:val="00DD1625"/>
    <w:rsid w:val="00DD1794"/>
    <w:rsid w:val="00DD18B2"/>
    <w:rsid w:val="00DD1B66"/>
    <w:rsid w:val="00DD1E74"/>
    <w:rsid w:val="00DD25BF"/>
    <w:rsid w:val="00DD2805"/>
    <w:rsid w:val="00DD2E5E"/>
    <w:rsid w:val="00DD3244"/>
    <w:rsid w:val="00DD3559"/>
    <w:rsid w:val="00DD3A25"/>
    <w:rsid w:val="00DD3F20"/>
    <w:rsid w:val="00DD414F"/>
    <w:rsid w:val="00DD4386"/>
    <w:rsid w:val="00DD43F9"/>
    <w:rsid w:val="00DD4E6F"/>
    <w:rsid w:val="00DD4FA2"/>
    <w:rsid w:val="00DD5094"/>
    <w:rsid w:val="00DD538B"/>
    <w:rsid w:val="00DD55E2"/>
    <w:rsid w:val="00DD56BC"/>
    <w:rsid w:val="00DD5CDD"/>
    <w:rsid w:val="00DD6BF8"/>
    <w:rsid w:val="00DD6ED5"/>
    <w:rsid w:val="00DD71FF"/>
    <w:rsid w:val="00DD7249"/>
    <w:rsid w:val="00DD7419"/>
    <w:rsid w:val="00DD75D9"/>
    <w:rsid w:val="00DD77AD"/>
    <w:rsid w:val="00DD7808"/>
    <w:rsid w:val="00DD7FC3"/>
    <w:rsid w:val="00DE0146"/>
    <w:rsid w:val="00DE03B8"/>
    <w:rsid w:val="00DE0552"/>
    <w:rsid w:val="00DE07DE"/>
    <w:rsid w:val="00DE07DF"/>
    <w:rsid w:val="00DE07EC"/>
    <w:rsid w:val="00DE0835"/>
    <w:rsid w:val="00DE099D"/>
    <w:rsid w:val="00DE0DCD"/>
    <w:rsid w:val="00DE112B"/>
    <w:rsid w:val="00DE1F3E"/>
    <w:rsid w:val="00DE200D"/>
    <w:rsid w:val="00DE25FE"/>
    <w:rsid w:val="00DE267F"/>
    <w:rsid w:val="00DE27DA"/>
    <w:rsid w:val="00DE29F0"/>
    <w:rsid w:val="00DE2C90"/>
    <w:rsid w:val="00DE3189"/>
    <w:rsid w:val="00DE3746"/>
    <w:rsid w:val="00DE3CBB"/>
    <w:rsid w:val="00DE414E"/>
    <w:rsid w:val="00DE5719"/>
    <w:rsid w:val="00DE579A"/>
    <w:rsid w:val="00DE58CF"/>
    <w:rsid w:val="00DE5A20"/>
    <w:rsid w:val="00DE5A60"/>
    <w:rsid w:val="00DE5DCF"/>
    <w:rsid w:val="00DE5E75"/>
    <w:rsid w:val="00DE6158"/>
    <w:rsid w:val="00DE6369"/>
    <w:rsid w:val="00DE6866"/>
    <w:rsid w:val="00DE68DB"/>
    <w:rsid w:val="00DE6E05"/>
    <w:rsid w:val="00DE742F"/>
    <w:rsid w:val="00DE7DF0"/>
    <w:rsid w:val="00DF063D"/>
    <w:rsid w:val="00DF0AFE"/>
    <w:rsid w:val="00DF0BE9"/>
    <w:rsid w:val="00DF0CE6"/>
    <w:rsid w:val="00DF12CF"/>
    <w:rsid w:val="00DF1712"/>
    <w:rsid w:val="00DF1A87"/>
    <w:rsid w:val="00DF1B48"/>
    <w:rsid w:val="00DF1BB1"/>
    <w:rsid w:val="00DF1D19"/>
    <w:rsid w:val="00DF27E8"/>
    <w:rsid w:val="00DF28F9"/>
    <w:rsid w:val="00DF29DE"/>
    <w:rsid w:val="00DF2D1E"/>
    <w:rsid w:val="00DF3727"/>
    <w:rsid w:val="00DF3A5E"/>
    <w:rsid w:val="00DF439B"/>
    <w:rsid w:val="00DF478F"/>
    <w:rsid w:val="00DF51BD"/>
    <w:rsid w:val="00DF51D0"/>
    <w:rsid w:val="00DF527E"/>
    <w:rsid w:val="00DF5BC3"/>
    <w:rsid w:val="00DF68D7"/>
    <w:rsid w:val="00DF6F87"/>
    <w:rsid w:val="00DF788F"/>
    <w:rsid w:val="00DF7B9F"/>
    <w:rsid w:val="00E00332"/>
    <w:rsid w:val="00E007F0"/>
    <w:rsid w:val="00E0141E"/>
    <w:rsid w:val="00E016C6"/>
    <w:rsid w:val="00E017F3"/>
    <w:rsid w:val="00E01DB0"/>
    <w:rsid w:val="00E021F9"/>
    <w:rsid w:val="00E0244E"/>
    <w:rsid w:val="00E0260C"/>
    <w:rsid w:val="00E027E6"/>
    <w:rsid w:val="00E03096"/>
    <w:rsid w:val="00E0320B"/>
    <w:rsid w:val="00E03980"/>
    <w:rsid w:val="00E03D28"/>
    <w:rsid w:val="00E047C0"/>
    <w:rsid w:val="00E04D50"/>
    <w:rsid w:val="00E04DEC"/>
    <w:rsid w:val="00E04F4D"/>
    <w:rsid w:val="00E05249"/>
    <w:rsid w:val="00E06054"/>
    <w:rsid w:val="00E06A6D"/>
    <w:rsid w:val="00E06EC3"/>
    <w:rsid w:val="00E07359"/>
    <w:rsid w:val="00E07633"/>
    <w:rsid w:val="00E07879"/>
    <w:rsid w:val="00E079C5"/>
    <w:rsid w:val="00E07CD3"/>
    <w:rsid w:val="00E1081F"/>
    <w:rsid w:val="00E10D9C"/>
    <w:rsid w:val="00E10ED7"/>
    <w:rsid w:val="00E11033"/>
    <w:rsid w:val="00E11893"/>
    <w:rsid w:val="00E11B21"/>
    <w:rsid w:val="00E11D4B"/>
    <w:rsid w:val="00E12457"/>
    <w:rsid w:val="00E12F5D"/>
    <w:rsid w:val="00E12F63"/>
    <w:rsid w:val="00E13479"/>
    <w:rsid w:val="00E13784"/>
    <w:rsid w:val="00E1379F"/>
    <w:rsid w:val="00E1382F"/>
    <w:rsid w:val="00E13967"/>
    <w:rsid w:val="00E13AB8"/>
    <w:rsid w:val="00E13B30"/>
    <w:rsid w:val="00E13D2C"/>
    <w:rsid w:val="00E13D46"/>
    <w:rsid w:val="00E14438"/>
    <w:rsid w:val="00E146BE"/>
    <w:rsid w:val="00E1487E"/>
    <w:rsid w:val="00E14E60"/>
    <w:rsid w:val="00E15143"/>
    <w:rsid w:val="00E156EB"/>
    <w:rsid w:val="00E15BE6"/>
    <w:rsid w:val="00E16569"/>
    <w:rsid w:val="00E166EA"/>
    <w:rsid w:val="00E1693B"/>
    <w:rsid w:val="00E17069"/>
    <w:rsid w:val="00E1732D"/>
    <w:rsid w:val="00E175C7"/>
    <w:rsid w:val="00E179A0"/>
    <w:rsid w:val="00E17EFC"/>
    <w:rsid w:val="00E2018C"/>
    <w:rsid w:val="00E2019D"/>
    <w:rsid w:val="00E20AB3"/>
    <w:rsid w:val="00E20AE9"/>
    <w:rsid w:val="00E216A2"/>
    <w:rsid w:val="00E21B1F"/>
    <w:rsid w:val="00E21CE0"/>
    <w:rsid w:val="00E22317"/>
    <w:rsid w:val="00E224F7"/>
    <w:rsid w:val="00E22848"/>
    <w:rsid w:val="00E22B4B"/>
    <w:rsid w:val="00E22BEE"/>
    <w:rsid w:val="00E22DE1"/>
    <w:rsid w:val="00E233EE"/>
    <w:rsid w:val="00E2358B"/>
    <w:rsid w:val="00E23AF4"/>
    <w:rsid w:val="00E249F7"/>
    <w:rsid w:val="00E25079"/>
    <w:rsid w:val="00E25348"/>
    <w:rsid w:val="00E25701"/>
    <w:rsid w:val="00E262ED"/>
    <w:rsid w:val="00E26439"/>
    <w:rsid w:val="00E267EB"/>
    <w:rsid w:val="00E26863"/>
    <w:rsid w:val="00E26CF6"/>
    <w:rsid w:val="00E26D2C"/>
    <w:rsid w:val="00E26DF3"/>
    <w:rsid w:val="00E273C9"/>
    <w:rsid w:val="00E27559"/>
    <w:rsid w:val="00E27C96"/>
    <w:rsid w:val="00E27E3A"/>
    <w:rsid w:val="00E30004"/>
    <w:rsid w:val="00E3030A"/>
    <w:rsid w:val="00E306CF"/>
    <w:rsid w:val="00E308ED"/>
    <w:rsid w:val="00E30B10"/>
    <w:rsid w:val="00E312D8"/>
    <w:rsid w:val="00E313DA"/>
    <w:rsid w:val="00E3159B"/>
    <w:rsid w:val="00E316F5"/>
    <w:rsid w:val="00E319C3"/>
    <w:rsid w:val="00E31CBC"/>
    <w:rsid w:val="00E32049"/>
    <w:rsid w:val="00E32471"/>
    <w:rsid w:val="00E325CA"/>
    <w:rsid w:val="00E326D8"/>
    <w:rsid w:val="00E331F4"/>
    <w:rsid w:val="00E3395C"/>
    <w:rsid w:val="00E34077"/>
    <w:rsid w:val="00E34176"/>
    <w:rsid w:val="00E3425B"/>
    <w:rsid w:val="00E34573"/>
    <w:rsid w:val="00E34A6F"/>
    <w:rsid w:val="00E34CC8"/>
    <w:rsid w:val="00E34FF1"/>
    <w:rsid w:val="00E350C4"/>
    <w:rsid w:val="00E359AA"/>
    <w:rsid w:val="00E35AF4"/>
    <w:rsid w:val="00E35BA3"/>
    <w:rsid w:val="00E35BC8"/>
    <w:rsid w:val="00E35E94"/>
    <w:rsid w:val="00E36215"/>
    <w:rsid w:val="00E36544"/>
    <w:rsid w:val="00E36A0F"/>
    <w:rsid w:val="00E36F28"/>
    <w:rsid w:val="00E372DB"/>
    <w:rsid w:val="00E37352"/>
    <w:rsid w:val="00E37554"/>
    <w:rsid w:val="00E37614"/>
    <w:rsid w:val="00E40095"/>
    <w:rsid w:val="00E400BE"/>
    <w:rsid w:val="00E4027C"/>
    <w:rsid w:val="00E40794"/>
    <w:rsid w:val="00E408ED"/>
    <w:rsid w:val="00E4136B"/>
    <w:rsid w:val="00E41383"/>
    <w:rsid w:val="00E41461"/>
    <w:rsid w:val="00E41961"/>
    <w:rsid w:val="00E41C58"/>
    <w:rsid w:val="00E426FE"/>
    <w:rsid w:val="00E42855"/>
    <w:rsid w:val="00E42A75"/>
    <w:rsid w:val="00E42B55"/>
    <w:rsid w:val="00E42C89"/>
    <w:rsid w:val="00E42CB2"/>
    <w:rsid w:val="00E43395"/>
    <w:rsid w:val="00E435CE"/>
    <w:rsid w:val="00E43CD2"/>
    <w:rsid w:val="00E43DB3"/>
    <w:rsid w:val="00E44219"/>
    <w:rsid w:val="00E44236"/>
    <w:rsid w:val="00E45532"/>
    <w:rsid w:val="00E458E8"/>
    <w:rsid w:val="00E458F3"/>
    <w:rsid w:val="00E45A00"/>
    <w:rsid w:val="00E45C8F"/>
    <w:rsid w:val="00E45F44"/>
    <w:rsid w:val="00E45F6E"/>
    <w:rsid w:val="00E45F7B"/>
    <w:rsid w:val="00E46FB3"/>
    <w:rsid w:val="00E47493"/>
    <w:rsid w:val="00E475FB"/>
    <w:rsid w:val="00E47680"/>
    <w:rsid w:val="00E47808"/>
    <w:rsid w:val="00E47934"/>
    <w:rsid w:val="00E47A44"/>
    <w:rsid w:val="00E47A46"/>
    <w:rsid w:val="00E50224"/>
    <w:rsid w:val="00E50367"/>
    <w:rsid w:val="00E5048A"/>
    <w:rsid w:val="00E505C5"/>
    <w:rsid w:val="00E5075C"/>
    <w:rsid w:val="00E50C69"/>
    <w:rsid w:val="00E514A2"/>
    <w:rsid w:val="00E51568"/>
    <w:rsid w:val="00E51692"/>
    <w:rsid w:val="00E526C6"/>
    <w:rsid w:val="00E528CF"/>
    <w:rsid w:val="00E5312C"/>
    <w:rsid w:val="00E531E7"/>
    <w:rsid w:val="00E5328B"/>
    <w:rsid w:val="00E5399E"/>
    <w:rsid w:val="00E53F58"/>
    <w:rsid w:val="00E54996"/>
    <w:rsid w:val="00E54BDA"/>
    <w:rsid w:val="00E54E6B"/>
    <w:rsid w:val="00E55D6E"/>
    <w:rsid w:val="00E55FB2"/>
    <w:rsid w:val="00E56609"/>
    <w:rsid w:val="00E5675C"/>
    <w:rsid w:val="00E56B3D"/>
    <w:rsid w:val="00E56FA1"/>
    <w:rsid w:val="00E57214"/>
    <w:rsid w:val="00E5726C"/>
    <w:rsid w:val="00E575C2"/>
    <w:rsid w:val="00E577AE"/>
    <w:rsid w:val="00E57875"/>
    <w:rsid w:val="00E5792A"/>
    <w:rsid w:val="00E57DB8"/>
    <w:rsid w:val="00E60380"/>
    <w:rsid w:val="00E60513"/>
    <w:rsid w:val="00E605F5"/>
    <w:rsid w:val="00E60923"/>
    <w:rsid w:val="00E60A89"/>
    <w:rsid w:val="00E60AD6"/>
    <w:rsid w:val="00E61059"/>
    <w:rsid w:val="00E61484"/>
    <w:rsid w:val="00E61582"/>
    <w:rsid w:val="00E61851"/>
    <w:rsid w:val="00E618DB"/>
    <w:rsid w:val="00E619F2"/>
    <w:rsid w:val="00E62315"/>
    <w:rsid w:val="00E62323"/>
    <w:rsid w:val="00E625AE"/>
    <w:rsid w:val="00E62FDC"/>
    <w:rsid w:val="00E630F1"/>
    <w:rsid w:val="00E631AE"/>
    <w:rsid w:val="00E631C9"/>
    <w:rsid w:val="00E633E7"/>
    <w:rsid w:val="00E6383F"/>
    <w:rsid w:val="00E64671"/>
    <w:rsid w:val="00E64A8D"/>
    <w:rsid w:val="00E64E02"/>
    <w:rsid w:val="00E64EFE"/>
    <w:rsid w:val="00E64F97"/>
    <w:rsid w:val="00E6524E"/>
    <w:rsid w:val="00E6551F"/>
    <w:rsid w:val="00E65778"/>
    <w:rsid w:val="00E65DA8"/>
    <w:rsid w:val="00E65E89"/>
    <w:rsid w:val="00E65F53"/>
    <w:rsid w:val="00E66186"/>
    <w:rsid w:val="00E66747"/>
    <w:rsid w:val="00E66769"/>
    <w:rsid w:val="00E66C03"/>
    <w:rsid w:val="00E66F31"/>
    <w:rsid w:val="00E67362"/>
    <w:rsid w:val="00E673B2"/>
    <w:rsid w:val="00E6770A"/>
    <w:rsid w:val="00E67AB8"/>
    <w:rsid w:val="00E703E2"/>
    <w:rsid w:val="00E704C9"/>
    <w:rsid w:val="00E70A10"/>
    <w:rsid w:val="00E70EA2"/>
    <w:rsid w:val="00E70EEA"/>
    <w:rsid w:val="00E71795"/>
    <w:rsid w:val="00E71CB2"/>
    <w:rsid w:val="00E72017"/>
    <w:rsid w:val="00E723C1"/>
    <w:rsid w:val="00E723D2"/>
    <w:rsid w:val="00E72605"/>
    <w:rsid w:val="00E72623"/>
    <w:rsid w:val="00E733F8"/>
    <w:rsid w:val="00E73425"/>
    <w:rsid w:val="00E73566"/>
    <w:rsid w:val="00E73F6C"/>
    <w:rsid w:val="00E73FA7"/>
    <w:rsid w:val="00E7476B"/>
    <w:rsid w:val="00E74C79"/>
    <w:rsid w:val="00E74E36"/>
    <w:rsid w:val="00E74E7F"/>
    <w:rsid w:val="00E75059"/>
    <w:rsid w:val="00E753D0"/>
    <w:rsid w:val="00E753F5"/>
    <w:rsid w:val="00E7574A"/>
    <w:rsid w:val="00E75E93"/>
    <w:rsid w:val="00E7653F"/>
    <w:rsid w:val="00E7738F"/>
    <w:rsid w:val="00E77763"/>
    <w:rsid w:val="00E7778A"/>
    <w:rsid w:val="00E7799A"/>
    <w:rsid w:val="00E80176"/>
    <w:rsid w:val="00E8022C"/>
    <w:rsid w:val="00E8027E"/>
    <w:rsid w:val="00E8032C"/>
    <w:rsid w:val="00E8037E"/>
    <w:rsid w:val="00E80888"/>
    <w:rsid w:val="00E80939"/>
    <w:rsid w:val="00E80AFB"/>
    <w:rsid w:val="00E80C74"/>
    <w:rsid w:val="00E8102B"/>
    <w:rsid w:val="00E81135"/>
    <w:rsid w:val="00E81622"/>
    <w:rsid w:val="00E81645"/>
    <w:rsid w:val="00E817CC"/>
    <w:rsid w:val="00E81AE8"/>
    <w:rsid w:val="00E82009"/>
    <w:rsid w:val="00E8218F"/>
    <w:rsid w:val="00E8238C"/>
    <w:rsid w:val="00E823DC"/>
    <w:rsid w:val="00E8267D"/>
    <w:rsid w:val="00E82728"/>
    <w:rsid w:val="00E82E29"/>
    <w:rsid w:val="00E82F17"/>
    <w:rsid w:val="00E82F5A"/>
    <w:rsid w:val="00E830BA"/>
    <w:rsid w:val="00E8322B"/>
    <w:rsid w:val="00E838A7"/>
    <w:rsid w:val="00E83BC4"/>
    <w:rsid w:val="00E84162"/>
    <w:rsid w:val="00E84D70"/>
    <w:rsid w:val="00E84D88"/>
    <w:rsid w:val="00E84E5E"/>
    <w:rsid w:val="00E852E7"/>
    <w:rsid w:val="00E8569A"/>
    <w:rsid w:val="00E8596B"/>
    <w:rsid w:val="00E859F0"/>
    <w:rsid w:val="00E85A0A"/>
    <w:rsid w:val="00E87915"/>
    <w:rsid w:val="00E8797E"/>
    <w:rsid w:val="00E87C80"/>
    <w:rsid w:val="00E9040A"/>
    <w:rsid w:val="00E90445"/>
    <w:rsid w:val="00E9096D"/>
    <w:rsid w:val="00E90A22"/>
    <w:rsid w:val="00E90CF2"/>
    <w:rsid w:val="00E90D37"/>
    <w:rsid w:val="00E91049"/>
    <w:rsid w:val="00E918D8"/>
    <w:rsid w:val="00E92623"/>
    <w:rsid w:val="00E929AC"/>
    <w:rsid w:val="00E92EEC"/>
    <w:rsid w:val="00E93268"/>
    <w:rsid w:val="00E93296"/>
    <w:rsid w:val="00E93FE8"/>
    <w:rsid w:val="00E94169"/>
    <w:rsid w:val="00E942A4"/>
    <w:rsid w:val="00E94699"/>
    <w:rsid w:val="00E94894"/>
    <w:rsid w:val="00E9568C"/>
    <w:rsid w:val="00E95BE8"/>
    <w:rsid w:val="00E95D41"/>
    <w:rsid w:val="00E96688"/>
    <w:rsid w:val="00E967D6"/>
    <w:rsid w:val="00E96BF5"/>
    <w:rsid w:val="00E96C71"/>
    <w:rsid w:val="00E971B4"/>
    <w:rsid w:val="00E97C6A"/>
    <w:rsid w:val="00EA0005"/>
    <w:rsid w:val="00EA0431"/>
    <w:rsid w:val="00EA067B"/>
    <w:rsid w:val="00EA0770"/>
    <w:rsid w:val="00EA0E76"/>
    <w:rsid w:val="00EA1087"/>
    <w:rsid w:val="00EA1351"/>
    <w:rsid w:val="00EA210F"/>
    <w:rsid w:val="00EA2443"/>
    <w:rsid w:val="00EA24AD"/>
    <w:rsid w:val="00EA274A"/>
    <w:rsid w:val="00EA2840"/>
    <w:rsid w:val="00EA2CAD"/>
    <w:rsid w:val="00EA2F9A"/>
    <w:rsid w:val="00EA3140"/>
    <w:rsid w:val="00EA32E8"/>
    <w:rsid w:val="00EA363E"/>
    <w:rsid w:val="00EA381F"/>
    <w:rsid w:val="00EA3EC3"/>
    <w:rsid w:val="00EA4106"/>
    <w:rsid w:val="00EA41F1"/>
    <w:rsid w:val="00EA42D4"/>
    <w:rsid w:val="00EA432A"/>
    <w:rsid w:val="00EA4409"/>
    <w:rsid w:val="00EA4732"/>
    <w:rsid w:val="00EA4912"/>
    <w:rsid w:val="00EA495F"/>
    <w:rsid w:val="00EA5022"/>
    <w:rsid w:val="00EA5332"/>
    <w:rsid w:val="00EA54D9"/>
    <w:rsid w:val="00EA59AA"/>
    <w:rsid w:val="00EA5C2B"/>
    <w:rsid w:val="00EA64BA"/>
    <w:rsid w:val="00EA6520"/>
    <w:rsid w:val="00EA6598"/>
    <w:rsid w:val="00EA6908"/>
    <w:rsid w:val="00EA6AA0"/>
    <w:rsid w:val="00EA6BA5"/>
    <w:rsid w:val="00EA6D7C"/>
    <w:rsid w:val="00EA70B1"/>
    <w:rsid w:val="00EA70C0"/>
    <w:rsid w:val="00EA797A"/>
    <w:rsid w:val="00EA7B58"/>
    <w:rsid w:val="00EB013E"/>
    <w:rsid w:val="00EB0B5B"/>
    <w:rsid w:val="00EB0C60"/>
    <w:rsid w:val="00EB0CFD"/>
    <w:rsid w:val="00EB14B1"/>
    <w:rsid w:val="00EB1E76"/>
    <w:rsid w:val="00EB214E"/>
    <w:rsid w:val="00EB2256"/>
    <w:rsid w:val="00EB2B50"/>
    <w:rsid w:val="00EB2ECD"/>
    <w:rsid w:val="00EB34A5"/>
    <w:rsid w:val="00EB3A21"/>
    <w:rsid w:val="00EB3B33"/>
    <w:rsid w:val="00EB4084"/>
    <w:rsid w:val="00EB46B2"/>
    <w:rsid w:val="00EB4A43"/>
    <w:rsid w:val="00EB4D43"/>
    <w:rsid w:val="00EB4E3F"/>
    <w:rsid w:val="00EB577C"/>
    <w:rsid w:val="00EB5A9A"/>
    <w:rsid w:val="00EB5F9B"/>
    <w:rsid w:val="00EB6AAA"/>
    <w:rsid w:val="00EB6B68"/>
    <w:rsid w:val="00EB6D51"/>
    <w:rsid w:val="00EB7625"/>
    <w:rsid w:val="00EB7837"/>
    <w:rsid w:val="00EB795F"/>
    <w:rsid w:val="00EB7D21"/>
    <w:rsid w:val="00EC034D"/>
    <w:rsid w:val="00EC047A"/>
    <w:rsid w:val="00EC07C3"/>
    <w:rsid w:val="00EC0ADC"/>
    <w:rsid w:val="00EC108C"/>
    <w:rsid w:val="00EC113B"/>
    <w:rsid w:val="00EC150A"/>
    <w:rsid w:val="00EC1831"/>
    <w:rsid w:val="00EC1963"/>
    <w:rsid w:val="00EC2E81"/>
    <w:rsid w:val="00EC33D5"/>
    <w:rsid w:val="00EC4057"/>
    <w:rsid w:val="00EC44C8"/>
    <w:rsid w:val="00EC4960"/>
    <w:rsid w:val="00EC5111"/>
    <w:rsid w:val="00EC6522"/>
    <w:rsid w:val="00EC6601"/>
    <w:rsid w:val="00EC662C"/>
    <w:rsid w:val="00EC6BE1"/>
    <w:rsid w:val="00EC74D5"/>
    <w:rsid w:val="00EC770F"/>
    <w:rsid w:val="00ED0042"/>
    <w:rsid w:val="00ED022D"/>
    <w:rsid w:val="00ED02CF"/>
    <w:rsid w:val="00ED04EE"/>
    <w:rsid w:val="00ED0939"/>
    <w:rsid w:val="00ED0A4A"/>
    <w:rsid w:val="00ED0A9E"/>
    <w:rsid w:val="00ED0CAC"/>
    <w:rsid w:val="00ED0E74"/>
    <w:rsid w:val="00ED204B"/>
    <w:rsid w:val="00ED221D"/>
    <w:rsid w:val="00ED262E"/>
    <w:rsid w:val="00ED29C0"/>
    <w:rsid w:val="00ED2A0F"/>
    <w:rsid w:val="00ED2D30"/>
    <w:rsid w:val="00ED2FD6"/>
    <w:rsid w:val="00ED36DC"/>
    <w:rsid w:val="00ED370D"/>
    <w:rsid w:val="00ED46F0"/>
    <w:rsid w:val="00ED4BC6"/>
    <w:rsid w:val="00ED552C"/>
    <w:rsid w:val="00ED5593"/>
    <w:rsid w:val="00ED6350"/>
    <w:rsid w:val="00ED68EF"/>
    <w:rsid w:val="00ED6ADC"/>
    <w:rsid w:val="00ED7600"/>
    <w:rsid w:val="00ED774C"/>
    <w:rsid w:val="00ED78A4"/>
    <w:rsid w:val="00ED79AC"/>
    <w:rsid w:val="00ED7C31"/>
    <w:rsid w:val="00EE00D9"/>
    <w:rsid w:val="00EE0A2C"/>
    <w:rsid w:val="00EE0C67"/>
    <w:rsid w:val="00EE1089"/>
    <w:rsid w:val="00EE1150"/>
    <w:rsid w:val="00EE17E7"/>
    <w:rsid w:val="00EE21BF"/>
    <w:rsid w:val="00EE25E6"/>
    <w:rsid w:val="00EE27D6"/>
    <w:rsid w:val="00EE2C46"/>
    <w:rsid w:val="00EE38FC"/>
    <w:rsid w:val="00EE39A4"/>
    <w:rsid w:val="00EE47BB"/>
    <w:rsid w:val="00EE4FBC"/>
    <w:rsid w:val="00EE57EF"/>
    <w:rsid w:val="00EE5B72"/>
    <w:rsid w:val="00EE5F1D"/>
    <w:rsid w:val="00EE5FFC"/>
    <w:rsid w:val="00EE6412"/>
    <w:rsid w:val="00EE6D7E"/>
    <w:rsid w:val="00EE6F8F"/>
    <w:rsid w:val="00EE71B8"/>
    <w:rsid w:val="00EE77B7"/>
    <w:rsid w:val="00EE7983"/>
    <w:rsid w:val="00EE7AC9"/>
    <w:rsid w:val="00EF002B"/>
    <w:rsid w:val="00EF023A"/>
    <w:rsid w:val="00EF04F1"/>
    <w:rsid w:val="00EF0528"/>
    <w:rsid w:val="00EF09A4"/>
    <w:rsid w:val="00EF0CB0"/>
    <w:rsid w:val="00EF1181"/>
    <w:rsid w:val="00EF18AD"/>
    <w:rsid w:val="00EF233C"/>
    <w:rsid w:val="00EF29E1"/>
    <w:rsid w:val="00EF2E56"/>
    <w:rsid w:val="00EF37D3"/>
    <w:rsid w:val="00EF3880"/>
    <w:rsid w:val="00EF3B1E"/>
    <w:rsid w:val="00EF3BD3"/>
    <w:rsid w:val="00EF5158"/>
    <w:rsid w:val="00EF5166"/>
    <w:rsid w:val="00EF5591"/>
    <w:rsid w:val="00EF596C"/>
    <w:rsid w:val="00EF59A4"/>
    <w:rsid w:val="00EF5A91"/>
    <w:rsid w:val="00EF5D42"/>
    <w:rsid w:val="00EF5FA9"/>
    <w:rsid w:val="00EF6369"/>
    <w:rsid w:val="00EF636E"/>
    <w:rsid w:val="00EF64E8"/>
    <w:rsid w:val="00EF6526"/>
    <w:rsid w:val="00EF7028"/>
    <w:rsid w:val="00EF707F"/>
    <w:rsid w:val="00EF7A41"/>
    <w:rsid w:val="00EF7C55"/>
    <w:rsid w:val="00F002B8"/>
    <w:rsid w:val="00F002EC"/>
    <w:rsid w:val="00F0042B"/>
    <w:rsid w:val="00F008F2"/>
    <w:rsid w:val="00F01589"/>
    <w:rsid w:val="00F015EE"/>
    <w:rsid w:val="00F01B02"/>
    <w:rsid w:val="00F01D07"/>
    <w:rsid w:val="00F02065"/>
    <w:rsid w:val="00F02432"/>
    <w:rsid w:val="00F02B3D"/>
    <w:rsid w:val="00F02C74"/>
    <w:rsid w:val="00F02D14"/>
    <w:rsid w:val="00F030E4"/>
    <w:rsid w:val="00F0325C"/>
    <w:rsid w:val="00F036DC"/>
    <w:rsid w:val="00F037A7"/>
    <w:rsid w:val="00F03FC2"/>
    <w:rsid w:val="00F0410F"/>
    <w:rsid w:val="00F04876"/>
    <w:rsid w:val="00F04C4A"/>
    <w:rsid w:val="00F04C96"/>
    <w:rsid w:val="00F04D23"/>
    <w:rsid w:val="00F04FAB"/>
    <w:rsid w:val="00F052C5"/>
    <w:rsid w:val="00F057EC"/>
    <w:rsid w:val="00F05867"/>
    <w:rsid w:val="00F06C0F"/>
    <w:rsid w:val="00F06D3E"/>
    <w:rsid w:val="00F0767C"/>
    <w:rsid w:val="00F07779"/>
    <w:rsid w:val="00F109B4"/>
    <w:rsid w:val="00F10BFA"/>
    <w:rsid w:val="00F10E8B"/>
    <w:rsid w:val="00F11246"/>
    <w:rsid w:val="00F114C2"/>
    <w:rsid w:val="00F11867"/>
    <w:rsid w:val="00F1191E"/>
    <w:rsid w:val="00F11C45"/>
    <w:rsid w:val="00F1201C"/>
    <w:rsid w:val="00F12098"/>
    <w:rsid w:val="00F121CC"/>
    <w:rsid w:val="00F12614"/>
    <w:rsid w:val="00F12878"/>
    <w:rsid w:val="00F129A5"/>
    <w:rsid w:val="00F129FB"/>
    <w:rsid w:val="00F12B8A"/>
    <w:rsid w:val="00F12BE1"/>
    <w:rsid w:val="00F13AA0"/>
    <w:rsid w:val="00F13CE6"/>
    <w:rsid w:val="00F13D77"/>
    <w:rsid w:val="00F13ED7"/>
    <w:rsid w:val="00F141F8"/>
    <w:rsid w:val="00F14352"/>
    <w:rsid w:val="00F14702"/>
    <w:rsid w:val="00F156D7"/>
    <w:rsid w:val="00F16B7F"/>
    <w:rsid w:val="00F17A33"/>
    <w:rsid w:val="00F20304"/>
    <w:rsid w:val="00F2058B"/>
    <w:rsid w:val="00F20DB3"/>
    <w:rsid w:val="00F21085"/>
    <w:rsid w:val="00F216F5"/>
    <w:rsid w:val="00F21AB9"/>
    <w:rsid w:val="00F21FBC"/>
    <w:rsid w:val="00F221C1"/>
    <w:rsid w:val="00F2248C"/>
    <w:rsid w:val="00F2279E"/>
    <w:rsid w:val="00F23DEF"/>
    <w:rsid w:val="00F23F3A"/>
    <w:rsid w:val="00F23FF1"/>
    <w:rsid w:val="00F242FE"/>
    <w:rsid w:val="00F24386"/>
    <w:rsid w:val="00F243E8"/>
    <w:rsid w:val="00F2449C"/>
    <w:rsid w:val="00F24640"/>
    <w:rsid w:val="00F247BE"/>
    <w:rsid w:val="00F248EE"/>
    <w:rsid w:val="00F249AD"/>
    <w:rsid w:val="00F251B3"/>
    <w:rsid w:val="00F25508"/>
    <w:rsid w:val="00F25550"/>
    <w:rsid w:val="00F257E7"/>
    <w:rsid w:val="00F25815"/>
    <w:rsid w:val="00F25AB1"/>
    <w:rsid w:val="00F25D76"/>
    <w:rsid w:val="00F2609A"/>
    <w:rsid w:val="00F27026"/>
    <w:rsid w:val="00F2710A"/>
    <w:rsid w:val="00F27DAE"/>
    <w:rsid w:val="00F305BE"/>
    <w:rsid w:val="00F30C12"/>
    <w:rsid w:val="00F30CCE"/>
    <w:rsid w:val="00F31478"/>
    <w:rsid w:val="00F3178F"/>
    <w:rsid w:val="00F319CF"/>
    <w:rsid w:val="00F32810"/>
    <w:rsid w:val="00F32881"/>
    <w:rsid w:val="00F32B8E"/>
    <w:rsid w:val="00F32C7C"/>
    <w:rsid w:val="00F32DD6"/>
    <w:rsid w:val="00F3329F"/>
    <w:rsid w:val="00F3365E"/>
    <w:rsid w:val="00F33AAC"/>
    <w:rsid w:val="00F33D54"/>
    <w:rsid w:val="00F3484B"/>
    <w:rsid w:val="00F34A7F"/>
    <w:rsid w:val="00F34E68"/>
    <w:rsid w:val="00F34FB9"/>
    <w:rsid w:val="00F3518D"/>
    <w:rsid w:val="00F351A2"/>
    <w:rsid w:val="00F352FA"/>
    <w:rsid w:val="00F3538F"/>
    <w:rsid w:val="00F353EC"/>
    <w:rsid w:val="00F3565A"/>
    <w:rsid w:val="00F35D70"/>
    <w:rsid w:val="00F361DF"/>
    <w:rsid w:val="00F36662"/>
    <w:rsid w:val="00F366C8"/>
    <w:rsid w:val="00F372AA"/>
    <w:rsid w:val="00F376F2"/>
    <w:rsid w:val="00F37CAF"/>
    <w:rsid w:val="00F37E52"/>
    <w:rsid w:val="00F40088"/>
    <w:rsid w:val="00F403B4"/>
    <w:rsid w:val="00F404AF"/>
    <w:rsid w:val="00F40618"/>
    <w:rsid w:val="00F40FA8"/>
    <w:rsid w:val="00F4126B"/>
    <w:rsid w:val="00F420C9"/>
    <w:rsid w:val="00F42731"/>
    <w:rsid w:val="00F42906"/>
    <w:rsid w:val="00F42E23"/>
    <w:rsid w:val="00F4315A"/>
    <w:rsid w:val="00F4319D"/>
    <w:rsid w:val="00F43244"/>
    <w:rsid w:val="00F43C0B"/>
    <w:rsid w:val="00F43CA8"/>
    <w:rsid w:val="00F4429C"/>
    <w:rsid w:val="00F44EBE"/>
    <w:rsid w:val="00F44F8F"/>
    <w:rsid w:val="00F44FCB"/>
    <w:rsid w:val="00F4570E"/>
    <w:rsid w:val="00F459BB"/>
    <w:rsid w:val="00F45F5F"/>
    <w:rsid w:val="00F460CA"/>
    <w:rsid w:val="00F4658C"/>
    <w:rsid w:val="00F46CC7"/>
    <w:rsid w:val="00F46EDF"/>
    <w:rsid w:val="00F471A8"/>
    <w:rsid w:val="00F4746C"/>
    <w:rsid w:val="00F476F3"/>
    <w:rsid w:val="00F47968"/>
    <w:rsid w:val="00F506BE"/>
    <w:rsid w:val="00F509DA"/>
    <w:rsid w:val="00F514B7"/>
    <w:rsid w:val="00F51694"/>
    <w:rsid w:val="00F52D29"/>
    <w:rsid w:val="00F53891"/>
    <w:rsid w:val="00F541A4"/>
    <w:rsid w:val="00F541F4"/>
    <w:rsid w:val="00F54313"/>
    <w:rsid w:val="00F5454E"/>
    <w:rsid w:val="00F5458D"/>
    <w:rsid w:val="00F54A28"/>
    <w:rsid w:val="00F54DDA"/>
    <w:rsid w:val="00F553A6"/>
    <w:rsid w:val="00F553F7"/>
    <w:rsid w:val="00F555BB"/>
    <w:rsid w:val="00F55A0D"/>
    <w:rsid w:val="00F55F36"/>
    <w:rsid w:val="00F56200"/>
    <w:rsid w:val="00F56358"/>
    <w:rsid w:val="00F56765"/>
    <w:rsid w:val="00F56BCA"/>
    <w:rsid w:val="00F56EAC"/>
    <w:rsid w:val="00F571B7"/>
    <w:rsid w:val="00F57944"/>
    <w:rsid w:val="00F57AB0"/>
    <w:rsid w:val="00F57C36"/>
    <w:rsid w:val="00F57DCF"/>
    <w:rsid w:val="00F60579"/>
    <w:rsid w:val="00F61058"/>
    <w:rsid w:val="00F611C5"/>
    <w:rsid w:val="00F612A5"/>
    <w:rsid w:val="00F61411"/>
    <w:rsid w:val="00F61746"/>
    <w:rsid w:val="00F619C7"/>
    <w:rsid w:val="00F61ECA"/>
    <w:rsid w:val="00F62362"/>
    <w:rsid w:val="00F62862"/>
    <w:rsid w:val="00F62AFC"/>
    <w:rsid w:val="00F62E18"/>
    <w:rsid w:val="00F63111"/>
    <w:rsid w:val="00F634DD"/>
    <w:rsid w:val="00F63537"/>
    <w:rsid w:val="00F63E63"/>
    <w:rsid w:val="00F63EB2"/>
    <w:rsid w:val="00F6422D"/>
    <w:rsid w:val="00F6490D"/>
    <w:rsid w:val="00F64A87"/>
    <w:rsid w:val="00F65589"/>
    <w:rsid w:val="00F66F9A"/>
    <w:rsid w:val="00F67370"/>
    <w:rsid w:val="00F6760F"/>
    <w:rsid w:val="00F6762A"/>
    <w:rsid w:val="00F706BF"/>
    <w:rsid w:val="00F70F4E"/>
    <w:rsid w:val="00F71A12"/>
    <w:rsid w:val="00F72CC2"/>
    <w:rsid w:val="00F735F0"/>
    <w:rsid w:val="00F73778"/>
    <w:rsid w:val="00F74239"/>
    <w:rsid w:val="00F74577"/>
    <w:rsid w:val="00F747BC"/>
    <w:rsid w:val="00F74A06"/>
    <w:rsid w:val="00F74AF4"/>
    <w:rsid w:val="00F74D76"/>
    <w:rsid w:val="00F75251"/>
    <w:rsid w:val="00F7567C"/>
    <w:rsid w:val="00F758B7"/>
    <w:rsid w:val="00F75EFA"/>
    <w:rsid w:val="00F761FB"/>
    <w:rsid w:val="00F76493"/>
    <w:rsid w:val="00F7671D"/>
    <w:rsid w:val="00F76C48"/>
    <w:rsid w:val="00F76C6E"/>
    <w:rsid w:val="00F7755C"/>
    <w:rsid w:val="00F775E7"/>
    <w:rsid w:val="00F77667"/>
    <w:rsid w:val="00F779A2"/>
    <w:rsid w:val="00F77B02"/>
    <w:rsid w:val="00F804FD"/>
    <w:rsid w:val="00F8073F"/>
    <w:rsid w:val="00F80A2F"/>
    <w:rsid w:val="00F818EC"/>
    <w:rsid w:val="00F818F5"/>
    <w:rsid w:val="00F81A1F"/>
    <w:rsid w:val="00F81B36"/>
    <w:rsid w:val="00F81DDC"/>
    <w:rsid w:val="00F81FE0"/>
    <w:rsid w:val="00F82FEC"/>
    <w:rsid w:val="00F83A9F"/>
    <w:rsid w:val="00F83B02"/>
    <w:rsid w:val="00F83C59"/>
    <w:rsid w:val="00F83DFE"/>
    <w:rsid w:val="00F84545"/>
    <w:rsid w:val="00F8479E"/>
    <w:rsid w:val="00F84941"/>
    <w:rsid w:val="00F84EA4"/>
    <w:rsid w:val="00F85203"/>
    <w:rsid w:val="00F85277"/>
    <w:rsid w:val="00F8532C"/>
    <w:rsid w:val="00F85590"/>
    <w:rsid w:val="00F85765"/>
    <w:rsid w:val="00F85F71"/>
    <w:rsid w:val="00F872C7"/>
    <w:rsid w:val="00F87494"/>
    <w:rsid w:val="00F878B9"/>
    <w:rsid w:val="00F904EC"/>
    <w:rsid w:val="00F90571"/>
    <w:rsid w:val="00F9059C"/>
    <w:rsid w:val="00F90609"/>
    <w:rsid w:val="00F906ED"/>
    <w:rsid w:val="00F9071E"/>
    <w:rsid w:val="00F9079A"/>
    <w:rsid w:val="00F90E4E"/>
    <w:rsid w:val="00F91169"/>
    <w:rsid w:val="00F914A2"/>
    <w:rsid w:val="00F914BD"/>
    <w:rsid w:val="00F91820"/>
    <w:rsid w:val="00F918AE"/>
    <w:rsid w:val="00F91CAD"/>
    <w:rsid w:val="00F91DBE"/>
    <w:rsid w:val="00F92147"/>
    <w:rsid w:val="00F92240"/>
    <w:rsid w:val="00F92407"/>
    <w:rsid w:val="00F92B5D"/>
    <w:rsid w:val="00F92C9F"/>
    <w:rsid w:val="00F92FE5"/>
    <w:rsid w:val="00F93296"/>
    <w:rsid w:val="00F9334B"/>
    <w:rsid w:val="00F93585"/>
    <w:rsid w:val="00F93970"/>
    <w:rsid w:val="00F96148"/>
    <w:rsid w:val="00F96F64"/>
    <w:rsid w:val="00F974B1"/>
    <w:rsid w:val="00FA0330"/>
    <w:rsid w:val="00FA0629"/>
    <w:rsid w:val="00FA0A07"/>
    <w:rsid w:val="00FA0AAC"/>
    <w:rsid w:val="00FA0F5B"/>
    <w:rsid w:val="00FA1095"/>
    <w:rsid w:val="00FA1274"/>
    <w:rsid w:val="00FA1529"/>
    <w:rsid w:val="00FA163A"/>
    <w:rsid w:val="00FA1768"/>
    <w:rsid w:val="00FA1C40"/>
    <w:rsid w:val="00FA24EA"/>
    <w:rsid w:val="00FA2B8E"/>
    <w:rsid w:val="00FA2BB4"/>
    <w:rsid w:val="00FA2CF8"/>
    <w:rsid w:val="00FA2D0A"/>
    <w:rsid w:val="00FA344A"/>
    <w:rsid w:val="00FA37E6"/>
    <w:rsid w:val="00FA3B5F"/>
    <w:rsid w:val="00FA3C2F"/>
    <w:rsid w:val="00FA3DB5"/>
    <w:rsid w:val="00FA3E3E"/>
    <w:rsid w:val="00FA400D"/>
    <w:rsid w:val="00FA44CC"/>
    <w:rsid w:val="00FA48B5"/>
    <w:rsid w:val="00FA51A3"/>
    <w:rsid w:val="00FA572B"/>
    <w:rsid w:val="00FA576D"/>
    <w:rsid w:val="00FA5863"/>
    <w:rsid w:val="00FA590E"/>
    <w:rsid w:val="00FA5BE8"/>
    <w:rsid w:val="00FA71ED"/>
    <w:rsid w:val="00FA732D"/>
    <w:rsid w:val="00FA7743"/>
    <w:rsid w:val="00FA793D"/>
    <w:rsid w:val="00FB041C"/>
    <w:rsid w:val="00FB042A"/>
    <w:rsid w:val="00FB0B99"/>
    <w:rsid w:val="00FB118C"/>
    <w:rsid w:val="00FB1459"/>
    <w:rsid w:val="00FB1E7C"/>
    <w:rsid w:val="00FB1E85"/>
    <w:rsid w:val="00FB2059"/>
    <w:rsid w:val="00FB20DA"/>
    <w:rsid w:val="00FB21AF"/>
    <w:rsid w:val="00FB25F4"/>
    <w:rsid w:val="00FB2752"/>
    <w:rsid w:val="00FB2C4E"/>
    <w:rsid w:val="00FB2FFF"/>
    <w:rsid w:val="00FB30A7"/>
    <w:rsid w:val="00FB3133"/>
    <w:rsid w:val="00FB32AC"/>
    <w:rsid w:val="00FB3499"/>
    <w:rsid w:val="00FB35A7"/>
    <w:rsid w:val="00FB40FF"/>
    <w:rsid w:val="00FB4A3C"/>
    <w:rsid w:val="00FB4B98"/>
    <w:rsid w:val="00FB51AF"/>
    <w:rsid w:val="00FB53BA"/>
    <w:rsid w:val="00FB57C5"/>
    <w:rsid w:val="00FB59D8"/>
    <w:rsid w:val="00FB5E41"/>
    <w:rsid w:val="00FB614B"/>
    <w:rsid w:val="00FB628B"/>
    <w:rsid w:val="00FB66C3"/>
    <w:rsid w:val="00FB6C53"/>
    <w:rsid w:val="00FB6DF8"/>
    <w:rsid w:val="00FB72CB"/>
    <w:rsid w:val="00FB7386"/>
    <w:rsid w:val="00FB7846"/>
    <w:rsid w:val="00FB7A8C"/>
    <w:rsid w:val="00FC00CC"/>
    <w:rsid w:val="00FC042E"/>
    <w:rsid w:val="00FC0D55"/>
    <w:rsid w:val="00FC132A"/>
    <w:rsid w:val="00FC1A11"/>
    <w:rsid w:val="00FC1E27"/>
    <w:rsid w:val="00FC1EFE"/>
    <w:rsid w:val="00FC21D9"/>
    <w:rsid w:val="00FC2F1A"/>
    <w:rsid w:val="00FC3387"/>
    <w:rsid w:val="00FC431B"/>
    <w:rsid w:val="00FC4459"/>
    <w:rsid w:val="00FC45FA"/>
    <w:rsid w:val="00FC4B87"/>
    <w:rsid w:val="00FC56C1"/>
    <w:rsid w:val="00FC5734"/>
    <w:rsid w:val="00FC575B"/>
    <w:rsid w:val="00FC6089"/>
    <w:rsid w:val="00FC63D8"/>
    <w:rsid w:val="00FC64C2"/>
    <w:rsid w:val="00FC65E4"/>
    <w:rsid w:val="00FC6984"/>
    <w:rsid w:val="00FC6AB4"/>
    <w:rsid w:val="00FC7445"/>
    <w:rsid w:val="00FC78C3"/>
    <w:rsid w:val="00FC7A2F"/>
    <w:rsid w:val="00FC7B08"/>
    <w:rsid w:val="00FC7E26"/>
    <w:rsid w:val="00FC7E81"/>
    <w:rsid w:val="00FD025A"/>
    <w:rsid w:val="00FD0401"/>
    <w:rsid w:val="00FD08F4"/>
    <w:rsid w:val="00FD0B27"/>
    <w:rsid w:val="00FD0EBB"/>
    <w:rsid w:val="00FD0F06"/>
    <w:rsid w:val="00FD1D6F"/>
    <w:rsid w:val="00FD1E13"/>
    <w:rsid w:val="00FD2123"/>
    <w:rsid w:val="00FD27C0"/>
    <w:rsid w:val="00FD2AEF"/>
    <w:rsid w:val="00FD333F"/>
    <w:rsid w:val="00FD35FF"/>
    <w:rsid w:val="00FD37AD"/>
    <w:rsid w:val="00FD39A3"/>
    <w:rsid w:val="00FD3AF7"/>
    <w:rsid w:val="00FD4DE6"/>
    <w:rsid w:val="00FD58FA"/>
    <w:rsid w:val="00FD5B5B"/>
    <w:rsid w:val="00FD6134"/>
    <w:rsid w:val="00FD6877"/>
    <w:rsid w:val="00FD68D1"/>
    <w:rsid w:val="00FD6BCE"/>
    <w:rsid w:val="00FD71FD"/>
    <w:rsid w:val="00FD75A4"/>
    <w:rsid w:val="00FD7CAB"/>
    <w:rsid w:val="00FE0074"/>
    <w:rsid w:val="00FE0495"/>
    <w:rsid w:val="00FE06B9"/>
    <w:rsid w:val="00FE08C1"/>
    <w:rsid w:val="00FE0BB9"/>
    <w:rsid w:val="00FE1345"/>
    <w:rsid w:val="00FE1432"/>
    <w:rsid w:val="00FE167B"/>
    <w:rsid w:val="00FE196D"/>
    <w:rsid w:val="00FE1B34"/>
    <w:rsid w:val="00FE2462"/>
    <w:rsid w:val="00FE276E"/>
    <w:rsid w:val="00FE2E27"/>
    <w:rsid w:val="00FE34DC"/>
    <w:rsid w:val="00FE3C50"/>
    <w:rsid w:val="00FE415D"/>
    <w:rsid w:val="00FE446A"/>
    <w:rsid w:val="00FE49E5"/>
    <w:rsid w:val="00FE4C19"/>
    <w:rsid w:val="00FE513B"/>
    <w:rsid w:val="00FE542D"/>
    <w:rsid w:val="00FE55A8"/>
    <w:rsid w:val="00FE64CF"/>
    <w:rsid w:val="00FE7393"/>
    <w:rsid w:val="00FE7B85"/>
    <w:rsid w:val="00FE7C5A"/>
    <w:rsid w:val="00FE7D1F"/>
    <w:rsid w:val="00FE7D7C"/>
    <w:rsid w:val="00FE7FCE"/>
    <w:rsid w:val="00FF0C4E"/>
    <w:rsid w:val="00FF0D0F"/>
    <w:rsid w:val="00FF0F57"/>
    <w:rsid w:val="00FF12B9"/>
    <w:rsid w:val="00FF144E"/>
    <w:rsid w:val="00FF14AD"/>
    <w:rsid w:val="00FF1AD1"/>
    <w:rsid w:val="00FF2351"/>
    <w:rsid w:val="00FF236B"/>
    <w:rsid w:val="00FF2DC3"/>
    <w:rsid w:val="00FF2DE8"/>
    <w:rsid w:val="00FF3921"/>
    <w:rsid w:val="00FF3E6A"/>
    <w:rsid w:val="00FF3E7C"/>
    <w:rsid w:val="00FF4128"/>
    <w:rsid w:val="00FF4176"/>
    <w:rsid w:val="00FF41BF"/>
    <w:rsid w:val="00FF455E"/>
    <w:rsid w:val="00FF481A"/>
    <w:rsid w:val="00FF4A19"/>
    <w:rsid w:val="00FF4C88"/>
    <w:rsid w:val="00FF4CE5"/>
    <w:rsid w:val="00FF55FE"/>
    <w:rsid w:val="00FF574B"/>
    <w:rsid w:val="00FF60D5"/>
    <w:rsid w:val="00FF6565"/>
    <w:rsid w:val="00FF686D"/>
    <w:rsid w:val="00FF7185"/>
    <w:rsid w:val="00FF731C"/>
    <w:rsid w:val="00FF754A"/>
    <w:rsid w:val="00FF76AF"/>
    <w:rsid w:val="00FF7BCF"/>
    <w:rsid w:val="00FF7F2E"/>
    <w:rsid w:val="0B7A6831"/>
    <w:rsid w:val="11F20361"/>
    <w:rsid w:val="2AA83F84"/>
    <w:rsid w:val="35A21067"/>
    <w:rsid w:val="3613094B"/>
    <w:rsid w:val="43837AC5"/>
    <w:rsid w:val="49A667FD"/>
    <w:rsid w:val="4A901727"/>
    <w:rsid w:val="4D7A77D5"/>
    <w:rsid w:val="65121AEC"/>
    <w:rsid w:val="67072293"/>
    <w:rsid w:val="67FC0E2C"/>
    <w:rsid w:val="7052443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uppressAutoHyphens/>
      <w:jc w:val="both"/>
    </w:pPr>
    <w:rPr>
      <w:rFonts w:ascii="Times New Roman" w:hAnsi="Times New Roman" w:eastAsia="楷体" w:cs="Times New Roman"/>
      <w:color w:val="000000"/>
      <w:kern w:val="28"/>
      <w:sz w:val="28"/>
      <w:szCs w:val="28"/>
      <w:lang w:val="en-US" w:eastAsia="zh-CN" w:bidi="ar-SA"/>
    </w:rPr>
  </w:style>
  <w:style w:type="paragraph" w:styleId="2">
    <w:name w:val="heading 1"/>
    <w:basedOn w:val="1"/>
    <w:next w:val="1"/>
    <w:autoRedefine/>
    <w:qFormat/>
    <w:uiPriority w:val="0"/>
    <w:pPr>
      <w:keepNext/>
      <w:keepLines/>
      <w:numPr>
        <w:ilvl w:val="0"/>
        <w:numId w:val="1"/>
      </w:numPr>
      <w:pBdr>
        <w:bottom w:val="single" w:color="000000" w:sz="8" w:space="0"/>
      </w:pBdr>
      <w:snapToGrid w:val="0"/>
      <w:spacing w:line="480" w:lineRule="exact"/>
      <w:jc w:val="center"/>
      <w:textAlignment w:val="baseline"/>
      <w:outlineLvl w:val="0"/>
    </w:pPr>
    <w:rPr>
      <w:rFonts w:ascii="冬青黑体简体中文 W6" w:hAnsi="冬青黑体简体中文 W6" w:eastAsia="冬青黑体简体中文 W6"/>
      <w:b/>
      <w:sz w:val="32"/>
      <w:szCs w:val="32"/>
    </w:rPr>
  </w:style>
  <w:style w:type="paragraph" w:styleId="3">
    <w:name w:val="heading 2"/>
    <w:basedOn w:val="1"/>
    <w:next w:val="1"/>
    <w:link w:val="41"/>
    <w:autoRedefine/>
    <w:unhideWhenUsed/>
    <w:qFormat/>
    <w:uiPriority w:val="0"/>
    <w:pPr>
      <w:spacing w:line="480" w:lineRule="exact"/>
      <w:outlineLvl w:val="1"/>
    </w:pPr>
    <w:rPr>
      <w:b/>
      <w:u w:val="single"/>
    </w:rPr>
  </w:style>
  <w:style w:type="paragraph" w:styleId="4">
    <w:name w:val="heading 3"/>
    <w:basedOn w:val="1"/>
    <w:next w:val="1"/>
    <w:link w:val="42"/>
    <w:autoRedefine/>
    <w:unhideWhenUsed/>
    <w:qFormat/>
    <w:uiPriority w:val="0"/>
    <w:pPr>
      <w:keepNext/>
      <w:keepLines/>
      <w:spacing w:before="260" w:after="260" w:line="416" w:lineRule="auto"/>
      <w:outlineLvl w:val="2"/>
    </w:pPr>
    <w:rPr>
      <w:b/>
      <w:bCs/>
      <w:sz w:val="32"/>
      <w:szCs w:val="32"/>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45"/>
    <w:autoRedefine/>
    <w:qFormat/>
    <w:uiPriority w:val="99"/>
    <w:pPr>
      <w:jc w:val="left"/>
    </w:pPr>
  </w:style>
  <w:style w:type="paragraph" w:styleId="6">
    <w:name w:val="Body Text"/>
    <w:basedOn w:val="1"/>
    <w:autoRedefine/>
    <w:qFormat/>
    <w:uiPriority w:val="0"/>
    <w:pPr>
      <w:spacing w:after="120"/>
    </w:pPr>
  </w:style>
  <w:style w:type="paragraph" w:styleId="7">
    <w:name w:val="Body Text Indent"/>
    <w:basedOn w:val="1"/>
    <w:autoRedefine/>
    <w:qFormat/>
    <w:uiPriority w:val="0"/>
    <w:pPr>
      <w:spacing w:line="480" w:lineRule="exact"/>
      <w:ind w:firstLine="560"/>
    </w:pPr>
    <w:rPr>
      <w:rFonts w:ascii="楷体_GB2312" w:hAnsi="楷体_GB2312" w:eastAsia="楷体_GB2312"/>
      <w:color w:val="0000FF"/>
    </w:rPr>
  </w:style>
  <w:style w:type="paragraph" w:styleId="8">
    <w:name w:val="Balloon Text"/>
    <w:basedOn w:val="1"/>
    <w:autoRedefine/>
    <w:semiHidden/>
    <w:qFormat/>
    <w:uiPriority w:val="0"/>
    <w:rPr>
      <w:sz w:val="18"/>
      <w:szCs w:val="18"/>
    </w:rPr>
  </w:style>
  <w:style w:type="paragraph" w:styleId="9">
    <w:name w:val="footer"/>
    <w:basedOn w:val="1"/>
    <w:autoRedefine/>
    <w:qFormat/>
    <w:uiPriority w:val="0"/>
    <w:pPr>
      <w:tabs>
        <w:tab w:val="center" w:pos="4153"/>
        <w:tab w:val="right" w:pos="8306"/>
      </w:tabs>
      <w:snapToGrid w:val="0"/>
      <w:jc w:val="left"/>
    </w:pPr>
    <w:rPr>
      <w:sz w:val="18"/>
      <w:szCs w:val="18"/>
    </w:rPr>
  </w:style>
  <w:style w:type="paragraph" w:styleId="10">
    <w:name w:val="header"/>
    <w:basedOn w:val="1"/>
    <w:autoRedefine/>
    <w:qFormat/>
    <w:uiPriority w:val="0"/>
    <w:pPr>
      <w:pBdr>
        <w:bottom w:val="single" w:color="000000" w:sz="4" w:space="1"/>
      </w:pBdr>
      <w:tabs>
        <w:tab w:val="center" w:pos="4153"/>
        <w:tab w:val="right" w:pos="8306"/>
      </w:tabs>
      <w:snapToGrid w:val="0"/>
      <w:jc w:val="center"/>
    </w:pPr>
    <w:rPr>
      <w:sz w:val="18"/>
      <w:szCs w:val="18"/>
    </w:rPr>
  </w:style>
  <w:style w:type="paragraph" w:styleId="11">
    <w:name w:val="List"/>
    <w:basedOn w:val="6"/>
    <w:autoRedefine/>
    <w:qFormat/>
    <w:uiPriority w:val="0"/>
    <w:rPr>
      <w:rFonts w:cs="Mangal"/>
    </w:rPr>
  </w:style>
  <w:style w:type="paragraph" w:styleId="12">
    <w:name w:val="annotation subject"/>
    <w:basedOn w:val="5"/>
    <w:next w:val="5"/>
    <w:autoRedefine/>
    <w:semiHidden/>
    <w:qFormat/>
    <w:uiPriority w:val="0"/>
    <w:rPr>
      <w:b/>
      <w:bCs/>
    </w:rPr>
  </w:style>
  <w:style w:type="table" w:styleId="14">
    <w:name w:val="Table Grid"/>
    <w:basedOn w:val="13"/>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7"/>
    <w:autoRedefine/>
    <w:qFormat/>
    <w:uiPriority w:val="0"/>
  </w:style>
  <w:style w:type="character" w:customStyle="1" w:styleId="17">
    <w:name w:val="WW-默认段落字体"/>
    <w:autoRedefine/>
    <w:qFormat/>
    <w:uiPriority w:val="0"/>
  </w:style>
  <w:style w:type="character" w:styleId="18">
    <w:name w:val="line number"/>
    <w:basedOn w:val="17"/>
    <w:autoRedefine/>
    <w:qFormat/>
    <w:uiPriority w:val="0"/>
  </w:style>
  <w:style w:type="character" w:styleId="19">
    <w:name w:val="Hyperlink"/>
    <w:autoRedefine/>
    <w:qFormat/>
    <w:uiPriority w:val="0"/>
    <w:rPr>
      <w:color w:val="000080"/>
      <w:u w:val="single"/>
    </w:rPr>
  </w:style>
  <w:style w:type="character" w:styleId="20">
    <w:name w:val="annotation reference"/>
    <w:autoRedefine/>
    <w:qFormat/>
    <w:uiPriority w:val="99"/>
    <w:rPr>
      <w:sz w:val="21"/>
      <w:szCs w:val="21"/>
    </w:rPr>
  </w:style>
  <w:style w:type="character" w:customStyle="1" w:styleId="21">
    <w:name w:val="默认段落字体1"/>
    <w:autoRedefine/>
    <w:qFormat/>
    <w:uiPriority w:val="0"/>
  </w:style>
  <w:style w:type="character" w:customStyle="1" w:styleId="22">
    <w:name w:val="WW-Default Paragraph Font"/>
    <w:autoRedefine/>
    <w:qFormat/>
    <w:uiPriority w:val="0"/>
  </w:style>
  <w:style w:type="character" w:customStyle="1" w:styleId="23">
    <w:name w:val="Absatz-Standardschriftart"/>
    <w:autoRedefine/>
    <w:qFormat/>
    <w:uiPriority w:val="0"/>
  </w:style>
  <w:style w:type="character" w:customStyle="1" w:styleId="24">
    <w:name w:val="emailstyle19"/>
    <w:autoRedefine/>
    <w:qFormat/>
    <w:uiPriority w:val="0"/>
    <w:rPr>
      <w:rFonts w:ascii="Arial" w:hAnsi="Arial" w:eastAsia="宋体" w:cs="Arial"/>
      <w:color w:val="993366"/>
      <w:sz w:val="20"/>
    </w:rPr>
  </w:style>
  <w:style w:type="character" w:customStyle="1" w:styleId="25">
    <w:name w:val="Comment Reference1"/>
    <w:autoRedefine/>
    <w:qFormat/>
    <w:uiPriority w:val="0"/>
    <w:rPr>
      <w:sz w:val="21"/>
      <w:szCs w:val="21"/>
    </w:rPr>
  </w:style>
  <w:style w:type="character" w:customStyle="1" w:styleId="26">
    <w:name w:val="lh151"/>
    <w:basedOn w:val="17"/>
    <w:autoRedefine/>
    <w:qFormat/>
    <w:uiPriority w:val="0"/>
  </w:style>
  <w:style w:type="paragraph" w:customStyle="1" w:styleId="27">
    <w:name w:val="Heading"/>
    <w:basedOn w:val="1"/>
    <w:next w:val="6"/>
    <w:autoRedefine/>
    <w:qFormat/>
    <w:uiPriority w:val="0"/>
    <w:pPr>
      <w:keepNext/>
      <w:spacing w:before="240" w:after="120"/>
    </w:pPr>
    <w:rPr>
      <w:rFonts w:ascii="Arial" w:hAnsi="Arial" w:eastAsia="微软雅黑" w:cs="Mangal"/>
    </w:rPr>
  </w:style>
  <w:style w:type="paragraph" w:customStyle="1" w:styleId="28">
    <w:name w:val="题注1"/>
    <w:basedOn w:val="1"/>
    <w:autoRedefine/>
    <w:qFormat/>
    <w:uiPriority w:val="0"/>
    <w:pPr>
      <w:suppressLineNumbers/>
      <w:spacing w:before="120" w:after="120"/>
    </w:pPr>
    <w:rPr>
      <w:rFonts w:cs="Mangal"/>
      <w:i/>
      <w:iCs/>
      <w:sz w:val="24"/>
    </w:rPr>
  </w:style>
  <w:style w:type="paragraph" w:customStyle="1" w:styleId="29">
    <w:name w:val="Index"/>
    <w:basedOn w:val="1"/>
    <w:autoRedefine/>
    <w:qFormat/>
    <w:uiPriority w:val="0"/>
    <w:pPr>
      <w:suppressLineNumbers/>
    </w:pPr>
    <w:rPr>
      <w:rFonts w:cs="Mangal"/>
    </w:rPr>
  </w:style>
  <w:style w:type="paragraph" w:customStyle="1" w:styleId="30">
    <w:name w:val="Caption2"/>
    <w:basedOn w:val="1"/>
    <w:autoRedefine/>
    <w:qFormat/>
    <w:uiPriority w:val="0"/>
    <w:pPr>
      <w:suppressLineNumbers/>
      <w:spacing w:before="120" w:after="120"/>
    </w:pPr>
    <w:rPr>
      <w:rFonts w:cs="Mangal"/>
      <w:i/>
      <w:iCs/>
      <w:sz w:val="24"/>
    </w:rPr>
  </w:style>
  <w:style w:type="paragraph" w:customStyle="1" w:styleId="31">
    <w:name w:val="Caption1"/>
    <w:basedOn w:val="1"/>
    <w:autoRedefine/>
    <w:qFormat/>
    <w:uiPriority w:val="0"/>
    <w:pPr>
      <w:suppressLineNumbers/>
      <w:spacing w:before="120" w:after="120"/>
    </w:pPr>
    <w:rPr>
      <w:rFonts w:cs="Mangal"/>
      <w:i/>
      <w:iCs/>
      <w:sz w:val="24"/>
    </w:rPr>
  </w:style>
  <w:style w:type="paragraph" w:customStyle="1" w:styleId="32">
    <w:name w:val="正文文本缩进 21"/>
    <w:basedOn w:val="1"/>
    <w:autoRedefine/>
    <w:qFormat/>
    <w:uiPriority w:val="0"/>
    <w:pPr>
      <w:spacing w:line="480" w:lineRule="exact"/>
      <w:ind w:firstLine="600"/>
    </w:pPr>
    <w:rPr>
      <w:rFonts w:ascii="楷体_GB2312" w:hAnsi="楷体_GB2312" w:eastAsia="楷体_GB2312"/>
      <w:color w:val="0000FF"/>
    </w:rPr>
  </w:style>
  <w:style w:type="paragraph" w:customStyle="1" w:styleId="33">
    <w:name w:val="批注框文本1"/>
    <w:basedOn w:val="1"/>
    <w:autoRedefine/>
    <w:qFormat/>
    <w:uiPriority w:val="0"/>
    <w:rPr>
      <w:sz w:val="18"/>
      <w:szCs w:val="18"/>
    </w:rPr>
  </w:style>
  <w:style w:type="paragraph" w:customStyle="1" w:styleId="34">
    <w:name w:val="Comment Text1"/>
    <w:basedOn w:val="1"/>
    <w:autoRedefine/>
    <w:qFormat/>
    <w:uiPriority w:val="0"/>
    <w:pPr>
      <w:jc w:val="left"/>
    </w:pPr>
  </w:style>
  <w:style w:type="paragraph" w:customStyle="1" w:styleId="35">
    <w:name w:val="Comment Subject1"/>
    <w:basedOn w:val="34"/>
    <w:next w:val="34"/>
    <w:autoRedefine/>
    <w:qFormat/>
    <w:uiPriority w:val="0"/>
    <w:rPr>
      <w:b/>
      <w:bCs/>
    </w:rPr>
  </w:style>
  <w:style w:type="paragraph" w:customStyle="1" w:styleId="36">
    <w:name w:val="正文文本缩进 31"/>
    <w:basedOn w:val="1"/>
    <w:autoRedefine/>
    <w:qFormat/>
    <w:uiPriority w:val="0"/>
    <w:pPr>
      <w:spacing w:line="480" w:lineRule="exact"/>
      <w:ind w:firstLine="560"/>
    </w:pPr>
    <w:rPr>
      <w:rFonts w:eastAsia="楷体_GB2312"/>
    </w:rPr>
  </w:style>
  <w:style w:type="paragraph" w:customStyle="1" w:styleId="37">
    <w:name w:val="Char Char Char Char"/>
    <w:basedOn w:val="1"/>
    <w:autoRedefine/>
    <w:qFormat/>
    <w:uiPriority w:val="0"/>
    <w:rPr>
      <w:rFonts w:cs="Arial"/>
    </w:rPr>
  </w:style>
  <w:style w:type="paragraph" w:customStyle="1" w:styleId="38">
    <w:name w:val="专利专用样式"/>
    <w:basedOn w:val="1"/>
    <w:autoRedefine/>
    <w:qFormat/>
    <w:uiPriority w:val="0"/>
    <w:pPr>
      <w:tabs>
        <w:tab w:val="left" w:pos="563"/>
      </w:tabs>
      <w:spacing w:line="480" w:lineRule="exact"/>
      <w:ind w:firstLine="555"/>
      <w:jc w:val="center"/>
    </w:pPr>
    <w:rPr>
      <w:rFonts w:eastAsia="楷体_GB2312" w:cs="宋体"/>
      <w:szCs w:val="20"/>
    </w:rPr>
  </w:style>
  <w:style w:type="paragraph" w:customStyle="1" w:styleId="39">
    <w:name w:val="Frame contents"/>
    <w:basedOn w:val="6"/>
    <w:autoRedefine/>
    <w:qFormat/>
    <w:uiPriority w:val="0"/>
  </w:style>
  <w:style w:type="paragraph" w:styleId="40">
    <w:name w:val="List Paragraph"/>
    <w:basedOn w:val="1"/>
    <w:autoRedefine/>
    <w:qFormat/>
    <w:uiPriority w:val="34"/>
    <w:pPr>
      <w:ind w:firstLine="420" w:firstLineChars="200"/>
    </w:pPr>
  </w:style>
  <w:style w:type="character" w:customStyle="1" w:styleId="41">
    <w:name w:val="标题 2 字符"/>
    <w:basedOn w:val="15"/>
    <w:link w:val="3"/>
    <w:autoRedefine/>
    <w:qFormat/>
    <w:uiPriority w:val="0"/>
    <w:rPr>
      <w:rFonts w:eastAsia="楷体"/>
      <w:b/>
      <w:color w:val="000000"/>
      <w:kern w:val="1"/>
      <w:sz w:val="28"/>
      <w:szCs w:val="28"/>
      <w:u w:val="single"/>
      <w:lang w:eastAsia="ar-SA"/>
    </w:rPr>
  </w:style>
  <w:style w:type="character" w:customStyle="1" w:styleId="42">
    <w:name w:val="标题 3 字符"/>
    <w:basedOn w:val="15"/>
    <w:link w:val="4"/>
    <w:autoRedefine/>
    <w:qFormat/>
    <w:uiPriority w:val="0"/>
    <w:rPr>
      <w:b/>
      <w:bCs/>
      <w:kern w:val="1"/>
      <w:sz w:val="32"/>
      <w:szCs w:val="32"/>
      <w:lang w:eastAsia="ar-SA"/>
    </w:rPr>
  </w:style>
  <w:style w:type="paragraph" w:customStyle="1" w:styleId="43">
    <w:name w:val="Revision"/>
    <w:autoRedefine/>
    <w:hidden/>
    <w:semiHidden/>
    <w:qFormat/>
    <w:uiPriority w:val="99"/>
    <w:rPr>
      <w:rFonts w:ascii="Times New Roman" w:hAnsi="Times New Roman" w:eastAsia="楷体" w:cs="Times New Roman"/>
      <w:color w:val="000000"/>
      <w:kern w:val="28"/>
      <w:sz w:val="28"/>
      <w:szCs w:val="28"/>
      <w:lang w:val="en-US" w:eastAsia="zh-CN" w:bidi="ar-SA"/>
    </w:rPr>
  </w:style>
  <w:style w:type="character" w:styleId="44">
    <w:name w:val="Placeholder Text"/>
    <w:basedOn w:val="15"/>
    <w:autoRedefine/>
    <w:semiHidden/>
    <w:qFormat/>
    <w:uiPriority w:val="99"/>
    <w:rPr>
      <w:color w:val="808080"/>
    </w:rPr>
  </w:style>
  <w:style w:type="character" w:customStyle="1" w:styleId="45">
    <w:name w:val="批注文字 字符"/>
    <w:basedOn w:val="15"/>
    <w:link w:val="5"/>
    <w:autoRedefine/>
    <w:qFormat/>
    <w:uiPriority w:val="99"/>
  </w:style>
  <w:style w:type="character" w:customStyle="1" w:styleId="46">
    <w:name w:val="批注文字 Char"/>
    <w:autoRedefine/>
    <w:qFormat/>
    <w:uiPriority w:val="99"/>
    <w:rPr>
      <w:kern w:val="1"/>
      <w:sz w:val="21"/>
      <w:szCs w:val="24"/>
      <w:lang w:eastAsia="ar-SA"/>
    </w:rPr>
  </w:style>
  <w:style w:type="paragraph" w:customStyle="1" w:styleId="47">
    <w:name w:val="list_0020paragraph"/>
    <w:basedOn w:val="1"/>
    <w:autoRedefine/>
    <w:qFormat/>
    <w:uiPriority w:val="0"/>
    <w:pPr>
      <w:widowControl/>
      <w:suppressAutoHyphens w:val="0"/>
      <w:spacing w:before="100" w:beforeAutospacing="1" w:after="100" w:afterAutospacing="1"/>
      <w:jc w:val="left"/>
    </w:pPr>
    <w:rPr>
      <w:rFonts w:ascii="宋体" w:hAnsi="宋体" w:eastAsia="宋体" w:cs="宋体"/>
      <w:color w:val="auto"/>
      <w:kern w:val="0"/>
      <w:sz w:val="24"/>
      <w:szCs w:val="24"/>
    </w:rPr>
  </w:style>
  <w:style w:type="character" w:customStyle="1" w:styleId="48">
    <w:name w:val="list_0020paragraph__char"/>
    <w:basedOn w:val="15"/>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2" Type="http://schemas.microsoft.com/office/2011/relationships/people" Target="people.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7.emf"/><Relationship Id="rId36" Type="http://schemas.openxmlformats.org/officeDocument/2006/relationships/oleObject" Target="embeddings/oleObject7.bin"/><Relationship Id="rId35" Type="http://schemas.openxmlformats.org/officeDocument/2006/relationships/image" Target="media/image6.emf"/><Relationship Id="rId34" Type="http://schemas.openxmlformats.org/officeDocument/2006/relationships/oleObject" Target="embeddings/oleObject6.bin"/><Relationship Id="rId33" Type="http://schemas.openxmlformats.org/officeDocument/2006/relationships/image" Target="media/image5.emf"/><Relationship Id="rId32" Type="http://schemas.openxmlformats.org/officeDocument/2006/relationships/oleObject" Target="embeddings/oleObject5.bin"/><Relationship Id="rId31" Type="http://schemas.openxmlformats.org/officeDocument/2006/relationships/image" Target="media/image4.emf"/><Relationship Id="rId30" Type="http://schemas.openxmlformats.org/officeDocument/2006/relationships/oleObject" Target="embeddings/oleObject4.bin"/><Relationship Id="rId3" Type="http://schemas.openxmlformats.org/officeDocument/2006/relationships/header" Target="header1.xml"/><Relationship Id="rId29" Type="http://schemas.openxmlformats.org/officeDocument/2006/relationships/image" Target="media/image3.emf"/><Relationship Id="rId28" Type="http://schemas.openxmlformats.org/officeDocument/2006/relationships/oleObject" Target="embeddings/oleObject3.bin"/><Relationship Id="rId27" Type="http://schemas.openxmlformats.org/officeDocument/2006/relationships/image" Target="media/image2.emf"/><Relationship Id="rId26" Type="http://schemas.openxmlformats.org/officeDocument/2006/relationships/oleObject" Target="embeddings/oleObject2.bin"/><Relationship Id="rId25" Type="http://schemas.openxmlformats.org/officeDocument/2006/relationships/image" Target="media/image1.emf"/><Relationship Id="rId24" Type="http://schemas.openxmlformats.org/officeDocument/2006/relationships/oleObject" Target="embeddings/oleObject1.bin"/><Relationship Id="rId23" Type="http://schemas.openxmlformats.org/officeDocument/2006/relationships/theme" Target="theme/theme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3083CE-4086-4F95-A310-377A833A4275}">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684</Words>
  <Characters>686</Characters>
  <Lines>3</Lines>
  <Paragraphs>1</Paragraphs>
  <TotalTime>3</TotalTime>
  <ScaleCrop>false</ScaleCrop>
  <LinksUpToDate>false</LinksUpToDate>
  <CharactersWithSpaces>751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2019-03-16T08:41:00Z</dcterms:created>
  <dc:creator>e003024</dc:creator>
  <cp:lastModifiedBy>Doris</cp:lastModifiedBy>
  <cp:lastPrinted>2019-03-15T07:41:00Z</cp:lastPrinted>
  <dcterms:modified xsi:type="dcterms:W3CDTF">2024-03-18T00:58:52Z</dcterms:modified>
  <dc:title>说   明   书   摘   要</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81E149F19AAD4ECC9B972CC6557DB63E_12</vt:lpwstr>
  </property>
</Properties>
</file>