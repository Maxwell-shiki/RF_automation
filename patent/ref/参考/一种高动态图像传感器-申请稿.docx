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18E5" w14:textId="77777777" w:rsidR="00215DEB" w:rsidRDefault="00411103">
      <w:pPr>
        <w:pStyle w:val="01"/>
        <w:tabs>
          <w:tab w:val="center" w:pos="4841"/>
          <w:tab w:val="left" w:pos="8550"/>
        </w:tabs>
        <w:spacing w:after="468"/>
        <w:jc w:val="left"/>
      </w:pPr>
      <w:r>
        <w:tab/>
      </w:r>
      <w:r>
        <w:rPr>
          <w:rFonts w:hint="eastAsia"/>
        </w:rPr>
        <w:t>权利要求书</w:t>
      </w:r>
      <w:r>
        <w:tab/>
      </w:r>
    </w:p>
    <w:p w14:paraId="51250160" w14:textId="77777777" w:rsidR="001B0FC4" w:rsidRDefault="00411103">
      <w:pPr>
        <w:pStyle w:val="042"/>
        <w:ind w:firstLine="560"/>
        <w:rPr>
          <w:b w:val="0"/>
        </w:rPr>
      </w:pPr>
      <w:r>
        <w:rPr>
          <w:rFonts w:hint="eastAsia"/>
          <w:b w:val="0"/>
        </w:rPr>
        <w:t xml:space="preserve">1. </w:t>
      </w:r>
      <w:r>
        <w:rPr>
          <w:rFonts w:hint="eastAsia"/>
          <w:b w:val="0"/>
        </w:rPr>
        <w:t>一种</w:t>
      </w:r>
      <w:r w:rsidR="000B6C0C">
        <w:rPr>
          <w:rFonts w:hint="eastAsia"/>
          <w:b w:val="0"/>
        </w:rPr>
        <w:t>图像传感器</w:t>
      </w:r>
      <w:r w:rsidR="001B0FC4">
        <w:rPr>
          <w:rFonts w:hint="eastAsia"/>
          <w:b w:val="0"/>
        </w:rPr>
        <w:t>（</w:t>
      </w:r>
      <w:r w:rsidR="001B0FC4">
        <w:rPr>
          <w:rFonts w:hint="eastAsia"/>
          <w:b w:val="0"/>
        </w:rPr>
        <w:t>100</w:t>
      </w:r>
      <w:r w:rsidR="001B0FC4">
        <w:rPr>
          <w:rFonts w:hint="eastAsia"/>
          <w:b w:val="0"/>
        </w:rPr>
        <w:t>）</w:t>
      </w:r>
      <w:r>
        <w:rPr>
          <w:rFonts w:hint="eastAsia"/>
          <w:b w:val="0"/>
        </w:rPr>
        <w:t>，</w:t>
      </w:r>
      <w:r w:rsidR="001B0FC4">
        <w:rPr>
          <w:rFonts w:hint="eastAsia"/>
          <w:b w:val="0"/>
        </w:rPr>
        <w:t>包括：</w:t>
      </w:r>
    </w:p>
    <w:p w14:paraId="13B2A734" w14:textId="77777777" w:rsidR="001B0FC4" w:rsidRDefault="001B0FC4">
      <w:pPr>
        <w:pStyle w:val="042"/>
        <w:ind w:firstLine="560"/>
        <w:rPr>
          <w:b w:val="0"/>
        </w:rPr>
      </w:pPr>
      <w:r>
        <w:rPr>
          <w:rFonts w:hint="eastAsia"/>
          <w:b w:val="0"/>
        </w:rPr>
        <w:t>像素阵列单元（</w:t>
      </w:r>
      <w:r>
        <w:rPr>
          <w:rFonts w:hint="eastAsia"/>
          <w:b w:val="0"/>
        </w:rPr>
        <w:t>110</w:t>
      </w:r>
      <w:r>
        <w:rPr>
          <w:rFonts w:hint="eastAsia"/>
          <w:b w:val="0"/>
        </w:rPr>
        <w:t>），所述像素阵列单元（</w:t>
      </w:r>
      <w:r>
        <w:rPr>
          <w:rFonts w:hint="eastAsia"/>
          <w:b w:val="0"/>
        </w:rPr>
        <w:t>110</w:t>
      </w:r>
      <w:r>
        <w:rPr>
          <w:rFonts w:hint="eastAsia"/>
          <w:b w:val="0"/>
        </w:rPr>
        <w:t>）包括多个</w:t>
      </w:r>
      <w:r w:rsidR="001221BB">
        <w:rPr>
          <w:rFonts w:hint="eastAsia"/>
          <w:b w:val="0"/>
        </w:rPr>
        <w:t>传感器</w:t>
      </w:r>
      <w:r>
        <w:rPr>
          <w:rFonts w:hint="eastAsia"/>
          <w:b w:val="0"/>
        </w:rPr>
        <w:t>像素；</w:t>
      </w:r>
    </w:p>
    <w:p w14:paraId="47C53BE0" w14:textId="77777777" w:rsidR="001B0FC4" w:rsidRDefault="001B0FC4">
      <w:pPr>
        <w:pStyle w:val="042"/>
        <w:ind w:firstLine="560"/>
        <w:rPr>
          <w:b w:val="0"/>
        </w:rPr>
      </w:pPr>
      <w:r>
        <w:rPr>
          <w:rFonts w:hint="eastAsia"/>
          <w:b w:val="0"/>
        </w:rPr>
        <w:t>分别与所述像素阵列单元（</w:t>
      </w:r>
      <w:r>
        <w:rPr>
          <w:rFonts w:hint="eastAsia"/>
          <w:b w:val="0"/>
        </w:rPr>
        <w:t>110</w:t>
      </w:r>
      <w:r>
        <w:rPr>
          <w:rFonts w:hint="eastAsia"/>
          <w:b w:val="0"/>
        </w:rPr>
        <w:t>）的各</w:t>
      </w:r>
      <w:r w:rsidR="001221BB">
        <w:rPr>
          <w:rFonts w:hint="eastAsia"/>
          <w:b w:val="0"/>
        </w:rPr>
        <w:t>传感器</w:t>
      </w:r>
      <w:r>
        <w:rPr>
          <w:rFonts w:hint="eastAsia"/>
          <w:b w:val="0"/>
        </w:rPr>
        <w:t>像素列连接的多个垂直信号线（</w:t>
      </w:r>
      <w:r>
        <w:rPr>
          <w:rFonts w:hint="eastAsia"/>
          <w:b w:val="0"/>
        </w:rPr>
        <w:t>152</w:t>
      </w:r>
      <w:r>
        <w:rPr>
          <w:rFonts w:hint="eastAsia"/>
          <w:b w:val="0"/>
        </w:rPr>
        <w:t>）</w:t>
      </w:r>
      <w:r w:rsidR="006778A1">
        <w:rPr>
          <w:rFonts w:hint="eastAsia"/>
          <w:b w:val="0"/>
        </w:rPr>
        <w:t>；以及</w:t>
      </w:r>
    </w:p>
    <w:p w14:paraId="7496CCE0" w14:textId="77777777" w:rsidR="006778A1" w:rsidRDefault="006778A1">
      <w:pPr>
        <w:pStyle w:val="042"/>
        <w:ind w:firstLine="560"/>
        <w:rPr>
          <w:b w:val="0"/>
        </w:rPr>
      </w:pPr>
      <w:r>
        <w:rPr>
          <w:rFonts w:hint="eastAsia"/>
          <w:b w:val="0"/>
        </w:rPr>
        <w:t>列处理单元（</w:t>
      </w:r>
      <w:r>
        <w:rPr>
          <w:rFonts w:hint="eastAsia"/>
          <w:b w:val="0"/>
        </w:rPr>
        <w:t>140</w:t>
      </w:r>
      <w:r>
        <w:rPr>
          <w:rFonts w:hint="eastAsia"/>
          <w:b w:val="0"/>
        </w:rPr>
        <w:t>），与所述多个垂直信号线（</w:t>
      </w:r>
      <w:r>
        <w:rPr>
          <w:rFonts w:hint="eastAsia"/>
          <w:b w:val="0"/>
        </w:rPr>
        <w:t>152</w:t>
      </w:r>
      <w:r>
        <w:rPr>
          <w:rFonts w:hint="eastAsia"/>
          <w:b w:val="0"/>
        </w:rPr>
        <w:t>）连接，用于通过所述多个垂直信号线（</w:t>
      </w:r>
      <w:r>
        <w:rPr>
          <w:rFonts w:hint="eastAsia"/>
          <w:b w:val="0"/>
        </w:rPr>
        <w:t>152</w:t>
      </w:r>
      <w:r>
        <w:rPr>
          <w:rFonts w:hint="eastAsia"/>
          <w:b w:val="0"/>
        </w:rPr>
        <w:t>）接收各个</w:t>
      </w:r>
      <w:r w:rsidR="001221BB">
        <w:rPr>
          <w:rFonts w:hint="eastAsia"/>
          <w:b w:val="0"/>
        </w:rPr>
        <w:t>传感器</w:t>
      </w:r>
      <w:r>
        <w:rPr>
          <w:rFonts w:hint="eastAsia"/>
          <w:b w:val="0"/>
        </w:rPr>
        <w:t>像素列的</w:t>
      </w:r>
      <w:r w:rsidR="001221BB">
        <w:rPr>
          <w:rFonts w:hint="eastAsia"/>
          <w:b w:val="0"/>
        </w:rPr>
        <w:t>传感器</w:t>
      </w:r>
      <w:r>
        <w:rPr>
          <w:rFonts w:hint="eastAsia"/>
          <w:b w:val="0"/>
        </w:rPr>
        <w:t>像素产生的</w:t>
      </w:r>
      <w:r w:rsidR="00231D6E">
        <w:rPr>
          <w:rFonts w:hint="eastAsia"/>
          <w:b w:val="0"/>
        </w:rPr>
        <w:t>传感器</w:t>
      </w:r>
      <w:r w:rsidR="00E20DE2">
        <w:rPr>
          <w:rFonts w:hint="eastAsia"/>
          <w:b w:val="0"/>
        </w:rPr>
        <w:t>像素信号</w:t>
      </w:r>
      <w:r>
        <w:rPr>
          <w:rFonts w:hint="eastAsia"/>
          <w:b w:val="0"/>
        </w:rPr>
        <w:t>，</w:t>
      </w:r>
      <w:r w:rsidR="00E20DE2">
        <w:rPr>
          <w:rFonts w:hint="eastAsia"/>
          <w:b w:val="0"/>
        </w:rPr>
        <w:t>并输出所接收的</w:t>
      </w:r>
      <w:r w:rsidR="00231D6E">
        <w:rPr>
          <w:rFonts w:hint="eastAsia"/>
          <w:b w:val="0"/>
        </w:rPr>
        <w:t>传感器</w:t>
      </w:r>
      <w:r w:rsidR="00E20DE2">
        <w:rPr>
          <w:rFonts w:hint="eastAsia"/>
          <w:b w:val="0"/>
        </w:rPr>
        <w:t>像素信号，</w:t>
      </w:r>
      <w:r>
        <w:rPr>
          <w:rFonts w:hint="eastAsia"/>
          <w:b w:val="0"/>
        </w:rPr>
        <w:t>其特征在于，还包括：</w:t>
      </w:r>
    </w:p>
    <w:p w14:paraId="583E98AC" w14:textId="77777777" w:rsidR="007D64E2" w:rsidRPr="00962A35" w:rsidRDefault="00BE74A5">
      <w:pPr>
        <w:pStyle w:val="042"/>
        <w:ind w:firstLine="560"/>
        <w:rPr>
          <w:b w:val="0"/>
          <w:highlight w:val="yellow"/>
        </w:rPr>
      </w:pPr>
      <w:r>
        <w:rPr>
          <w:rFonts w:hint="eastAsia"/>
          <w:b w:val="0"/>
        </w:rPr>
        <w:t>多个增益放大器（</w:t>
      </w:r>
      <w:r>
        <w:rPr>
          <w:rFonts w:hint="eastAsia"/>
          <w:b w:val="0"/>
        </w:rPr>
        <w:t>170</w:t>
      </w:r>
      <w:r>
        <w:rPr>
          <w:rFonts w:hint="eastAsia"/>
          <w:b w:val="0"/>
        </w:rPr>
        <w:t>），</w:t>
      </w:r>
      <w:r w:rsidR="006778A1">
        <w:rPr>
          <w:rFonts w:hint="eastAsia"/>
          <w:b w:val="0"/>
        </w:rPr>
        <w:t>分别</w:t>
      </w:r>
      <w:r>
        <w:rPr>
          <w:rFonts w:hint="eastAsia"/>
          <w:b w:val="0"/>
        </w:rPr>
        <w:t>设置于</w:t>
      </w:r>
      <w:r w:rsidR="006778A1">
        <w:rPr>
          <w:rFonts w:hint="eastAsia"/>
          <w:b w:val="0"/>
        </w:rPr>
        <w:t>各个</w:t>
      </w:r>
      <w:r w:rsidR="004F2D47">
        <w:rPr>
          <w:rFonts w:hint="eastAsia"/>
          <w:b w:val="0"/>
        </w:rPr>
        <w:t>所述</w:t>
      </w:r>
      <w:r w:rsidR="006778A1">
        <w:rPr>
          <w:rFonts w:hint="eastAsia"/>
          <w:b w:val="0"/>
        </w:rPr>
        <w:t>垂直信号线（</w:t>
      </w:r>
      <w:r w:rsidR="006778A1">
        <w:rPr>
          <w:rFonts w:hint="eastAsia"/>
          <w:b w:val="0"/>
        </w:rPr>
        <w:t>152</w:t>
      </w:r>
      <w:r w:rsidR="006778A1">
        <w:rPr>
          <w:rFonts w:hint="eastAsia"/>
          <w:b w:val="0"/>
        </w:rPr>
        <w:t>）</w:t>
      </w:r>
      <w:r>
        <w:rPr>
          <w:rFonts w:hint="eastAsia"/>
          <w:b w:val="0"/>
        </w:rPr>
        <w:t>上</w:t>
      </w:r>
      <w:r w:rsidR="006778A1">
        <w:rPr>
          <w:rFonts w:hint="eastAsia"/>
          <w:b w:val="0"/>
        </w:rPr>
        <w:t>，</w:t>
      </w:r>
      <w:r>
        <w:rPr>
          <w:rFonts w:hint="eastAsia"/>
          <w:b w:val="0"/>
        </w:rPr>
        <w:t>用于对所述垂直信号线（</w:t>
      </w:r>
      <w:r>
        <w:rPr>
          <w:rFonts w:hint="eastAsia"/>
          <w:b w:val="0"/>
        </w:rPr>
        <w:t>152</w:t>
      </w:r>
      <w:r>
        <w:rPr>
          <w:rFonts w:hint="eastAsia"/>
          <w:b w:val="0"/>
        </w:rPr>
        <w:t>）上的</w:t>
      </w:r>
      <w:r w:rsidR="00231D6E">
        <w:rPr>
          <w:rFonts w:hint="eastAsia"/>
          <w:b w:val="0"/>
        </w:rPr>
        <w:t>传感器</w:t>
      </w:r>
      <w:r w:rsidR="00863F6C">
        <w:rPr>
          <w:rFonts w:hint="eastAsia"/>
          <w:b w:val="0"/>
        </w:rPr>
        <w:t>像素</w:t>
      </w:r>
      <w:r>
        <w:rPr>
          <w:rFonts w:hint="eastAsia"/>
          <w:b w:val="0"/>
        </w:rPr>
        <w:t>信号进行放大，</w:t>
      </w:r>
      <w:r w:rsidR="000A01D5" w:rsidRPr="00D85E6D">
        <w:rPr>
          <w:rFonts w:hint="eastAsia"/>
          <w:b w:val="0"/>
          <w:rPrChange w:id="0" w:author="lenovo" w:date="2019-03-11T09:14:00Z">
            <w:rPr>
              <w:rFonts w:hint="eastAsia"/>
              <w:b w:val="0"/>
              <w:snapToGrid/>
              <w:spacing w:val="6"/>
              <w:sz w:val="26"/>
              <w:szCs w:val="20"/>
              <w:highlight w:val="yellow"/>
            </w:rPr>
          </w:rPrChange>
        </w:rPr>
        <w:t>并且</w:t>
      </w:r>
      <w:ins w:id="1" w:author="lenovo" w:date="2019-03-11T09:11:00Z">
        <w:r w:rsidR="00D85E6D" w:rsidRPr="00D85E6D">
          <w:rPr>
            <w:rFonts w:hint="eastAsia"/>
            <w:b w:val="0"/>
          </w:rPr>
          <w:t>所述多个增益放大器（</w:t>
        </w:r>
        <w:r w:rsidR="00D85E6D" w:rsidRPr="00D85E6D">
          <w:rPr>
            <w:b w:val="0"/>
          </w:rPr>
          <w:t>170</w:t>
        </w:r>
        <w:r w:rsidR="00D85E6D" w:rsidRPr="00D85E6D">
          <w:rPr>
            <w:rFonts w:hint="eastAsia"/>
            <w:b w:val="0"/>
          </w:rPr>
          <w:t>）配置为能够使</w:t>
        </w:r>
      </w:ins>
      <w:r w:rsidR="000A01D5" w:rsidRPr="00D85E6D">
        <w:rPr>
          <w:rFonts w:hint="eastAsia"/>
          <w:b w:val="0"/>
          <w:rPrChange w:id="2" w:author="lenovo" w:date="2019-03-11T09:14:00Z">
            <w:rPr>
              <w:rFonts w:hint="eastAsia"/>
              <w:b w:val="0"/>
              <w:snapToGrid/>
              <w:spacing w:val="6"/>
              <w:sz w:val="26"/>
              <w:szCs w:val="20"/>
              <w:highlight w:val="yellow"/>
            </w:rPr>
          </w:rPrChange>
        </w:rPr>
        <w:t>经过所述多个增益放大器（</w:t>
      </w:r>
      <w:r w:rsidR="000A01D5" w:rsidRPr="00D85E6D">
        <w:rPr>
          <w:b w:val="0"/>
          <w:rPrChange w:id="3" w:author="lenovo" w:date="2019-03-11T09:14:00Z">
            <w:rPr>
              <w:b w:val="0"/>
              <w:snapToGrid/>
              <w:spacing w:val="6"/>
              <w:sz w:val="26"/>
              <w:szCs w:val="20"/>
              <w:highlight w:val="yellow"/>
            </w:rPr>
          </w:rPrChange>
        </w:rPr>
        <w:t>170</w:t>
      </w:r>
      <w:r w:rsidR="000A01D5" w:rsidRPr="00D85E6D">
        <w:rPr>
          <w:rFonts w:hint="eastAsia"/>
          <w:b w:val="0"/>
          <w:rPrChange w:id="4" w:author="lenovo" w:date="2019-03-11T09:14:00Z">
            <w:rPr>
              <w:rFonts w:hint="eastAsia"/>
              <w:b w:val="0"/>
              <w:snapToGrid/>
              <w:spacing w:val="6"/>
              <w:sz w:val="26"/>
              <w:szCs w:val="20"/>
              <w:highlight w:val="yellow"/>
            </w:rPr>
          </w:rPrChange>
        </w:rPr>
        <w:t>）放大后的传感器像素信号的增益倍数不同</w:t>
      </w:r>
      <w:r w:rsidR="000A01D5" w:rsidRPr="00D85E6D">
        <w:rPr>
          <w:rFonts w:hint="eastAsia"/>
          <w:b w:val="0"/>
          <w:rPrChange w:id="5" w:author="lenovo" w:date="2019-03-11T09:10:00Z">
            <w:rPr>
              <w:rFonts w:hint="eastAsia"/>
              <w:b w:val="0"/>
              <w:snapToGrid/>
              <w:spacing w:val="6"/>
              <w:sz w:val="26"/>
              <w:szCs w:val="20"/>
              <w:highlight w:val="yellow"/>
            </w:rPr>
          </w:rPrChange>
        </w:rPr>
        <w:t>。</w:t>
      </w:r>
    </w:p>
    <w:p w14:paraId="7473DC84" w14:textId="77777777" w:rsidR="006778A1" w:rsidRPr="006778A1" w:rsidRDefault="007D64E2">
      <w:pPr>
        <w:pStyle w:val="042"/>
        <w:ind w:firstLine="560"/>
        <w:rPr>
          <w:b w:val="0"/>
        </w:rPr>
      </w:pPr>
      <w:r w:rsidRPr="00D85E6D">
        <w:rPr>
          <w:b w:val="0"/>
          <w:rPrChange w:id="6" w:author="lenovo" w:date="2019-03-11T09:13:00Z">
            <w:rPr>
              <w:b w:val="0"/>
              <w:highlight w:val="yellow"/>
            </w:rPr>
          </w:rPrChange>
        </w:rPr>
        <w:t xml:space="preserve">2. </w:t>
      </w:r>
      <w:r w:rsidRPr="00D85E6D">
        <w:rPr>
          <w:rFonts w:hint="eastAsia"/>
          <w:b w:val="0"/>
          <w:rPrChange w:id="7" w:author="lenovo" w:date="2019-03-11T09:13:00Z">
            <w:rPr>
              <w:rFonts w:hint="eastAsia"/>
              <w:b w:val="0"/>
              <w:highlight w:val="yellow"/>
            </w:rPr>
          </w:rPrChange>
        </w:rPr>
        <w:t>根据权利要求</w:t>
      </w:r>
      <w:r w:rsidRPr="00D85E6D">
        <w:rPr>
          <w:b w:val="0"/>
          <w:rPrChange w:id="8" w:author="lenovo" w:date="2019-03-11T09:13:00Z">
            <w:rPr>
              <w:b w:val="0"/>
              <w:highlight w:val="yellow"/>
            </w:rPr>
          </w:rPrChange>
        </w:rPr>
        <w:t>1</w:t>
      </w:r>
      <w:r w:rsidRPr="00D85E6D">
        <w:rPr>
          <w:rFonts w:hint="eastAsia"/>
          <w:b w:val="0"/>
          <w:rPrChange w:id="9" w:author="lenovo" w:date="2019-03-11T09:13:00Z">
            <w:rPr>
              <w:rFonts w:hint="eastAsia"/>
              <w:b w:val="0"/>
              <w:highlight w:val="yellow"/>
            </w:rPr>
          </w:rPrChange>
        </w:rPr>
        <w:t>所述的图像传感器（</w:t>
      </w:r>
      <w:r w:rsidRPr="00D85E6D">
        <w:rPr>
          <w:b w:val="0"/>
          <w:rPrChange w:id="10" w:author="lenovo" w:date="2019-03-11T09:13:00Z">
            <w:rPr>
              <w:b w:val="0"/>
              <w:highlight w:val="yellow"/>
            </w:rPr>
          </w:rPrChange>
        </w:rPr>
        <w:t>100</w:t>
      </w:r>
      <w:r w:rsidRPr="00D85E6D">
        <w:rPr>
          <w:rFonts w:hint="eastAsia"/>
          <w:b w:val="0"/>
          <w:rPrChange w:id="11" w:author="lenovo" w:date="2019-03-11T09:13:00Z">
            <w:rPr>
              <w:rFonts w:hint="eastAsia"/>
              <w:b w:val="0"/>
              <w:highlight w:val="yellow"/>
            </w:rPr>
          </w:rPrChange>
        </w:rPr>
        <w:t>），其特征在于，</w:t>
      </w:r>
      <w:r w:rsidR="006778A1" w:rsidRPr="00D85E6D">
        <w:rPr>
          <w:rFonts w:hint="eastAsia"/>
          <w:b w:val="0"/>
          <w:rPrChange w:id="12" w:author="lenovo" w:date="2019-03-11T09:13:00Z">
            <w:rPr>
              <w:rFonts w:hint="eastAsia"/>
              <w:b w:val="0"/>
              <w:highlight w:val="yellow"/>
            </w:rPr>
          </w:rPrChange>
        </w:rPr>
        <w:t>所述多个增益放大器（</w:t>
      </w:r>
      <w:r w:rsidR="006778A1" w:rsidRPr="00D85E6D">
        <w:rPr>
          <w:b w:val="0"/>
          <w:rPrChange w:id="13" w:author="lenovo" w:date="2019-03-11T09:13:00Z">
            <w:rPr>
              <w:b w:val="0"/>
              <w:highlight w:val="yellow"/>
            </w:rPr>
          </w:rPrChange>
        </w:rPr>
        <w:t>170</w:t>
      </w:r>
      <w:r w:rsidR="006778A1" w:rsidRPr="00D85E6D">
        <w:rPr>
          <w:rFonts w:hint="eastAsia"/>
          <w:b w:val="0"/>
          <w:rPrChange w:id="14" w:author="lenovo" w:date="2019-03-11T09:13:00Z">
            <w:rPr>
              <w:rFonts w:hint="eastAsia"/>
              <w:b w:val="0"/>
              <w:highlight w:val="yellow"/>
            </w:rPr>
          </w:rPrChange>
        </w:rPr>
        <w:t>）的</w:t>
      </w:r>
      <w:r w:rsidR="006F333A" w:rsidRPr="00D85E6D">
        <w:rPr>
          <w:rFonts w:hint="eastAsia"/>
          <w:b w:val="0"/>
          <w:rPrChange w:id="15" w:author="lenovo" w:date="2019-03-11T09:13:00Z">
            <w:rPr>
              <w:rFonts w:hint="eastAsia"/>
              <w:b w:val="0"/>
              <w:highlight w:val="yellow"/>
            </w:rPr>
          </w:rPrChange>
        </w:rPr>
        <w:t>增益值</w:t>
      </w:r>
      <w:r w:rsidR="006778A1" w:rsidRPr="00D85E6D">
        <w:rPr>
          <w:rFonts w:hint="eastAsia"/>
          <w:b w:val="0"/>
          <w:rPrChange w:id="16" w:author="lenovo" w:date="2019-03-11T09:13:00Z">
            <w:rPr>
              <w:rFonts w:hint="eastAsia"/>
              <w:b w:val="0"/>
              <w:highlight w:val="yellow"/>
            </w:rPr>
          </w:rPrChange>
        </w:rPr>
        <w:t>不同。</w:t>
      </w:r>
    </w:p>
    <w:p w14:paraId="1BDFB296" w14:textId="77777777" w:rsidR="00215DEB" w:rsidRDefault="007D64E2">
      <w:pPr>
        <w:pStyle w:val="042"/>
        <w:ind w:firstLine="560"/>
        <w:rPr>
          <w:b w:val="0"/>
        </w:rPr>
      </w:pPr>
      <w:r>
        <w:rPr>
          <w:rFonts w:hint="eastAsia"/>
          <w:b w:val="0"/>
        </w:rPr>
        <w:t>3</w:t>
      </w:r>
      <w:r w:rsidR="00411103">
        <w:rPr>
          <w:rFonts w:hint="eastAsia"/>
          <w:b w:val="0"/>
        </w:rPr>
        <w:t xml:space="preserve">. </w:t>
      </w:r>
      <w:r w:rsidR="00411103">
        <w:rPr>
          <w:rFonts w:hint="eastAsia"/>
          <w:b w:val="0"/>
        </w:rPr>
        <w:t>根据权利要求</w:t>
      </w:r>
      <w:r>
        <w:rPr>
          <w:rFonts w:hint="eastAsia"/>
          <w:b w:val="0"/>
        </w:rPr>
        <w:t>2</w:t>
      </w:r>
      <w:r w:rsidR="00411103">
        <w:rPr>
          <w:rFonts w:hint="eastAsia"/>
          <w:b w:val="0"/>
        </w:rPr>
        <w:t>所述的</w:t>
      </w:r>
      <w:r w:rsidR="00643E3E">
        <w:rPr>
          <w:rFonts w:hint="eastAsia"/>
          <w:b w:val="0"/>
        </w:rPr>
        <w:t>图像传感器（</w:t>
      </w:r>
      <w:r w:rsidR="00643E3E">
        <w:rPr>
          <w:rFonts w:hint="eastAsia"/>
          <w:b w:val="0"/>
        </w:rPr>
        <w:t>100</w:t>
      </w:r>
      <w:r w:rsidR="00643E3E">
        <w:rPr>
          <w:rFonts w:hint="eastAsia"/>
          <w:b w:val="0"/>
        </w:rPr>
        <w:t>）</w:t>
      </w:r>
      <w:r w:rsidR="00411103">
        <w:rPr>
          <w:rFonts w:hint="eastAsia"/>
          <w:b w:val="0"/>
        </w:rPr>
        <w:t>，</w:t>
      </w:r>
      <w:r w:rsidR="00411103" w:rsidRPr="00507B0C">
        <w:rPr>
          <w:rFonts w:hint="eastAsia"/>
          <w:b w:val="0"/>
        </w:rPr>
        <w:t>其特征在于，</w:t>
      </w:r>
      <w:r w:rsidR="00222AAE" w:rsidRPr="00507B0C">
        <w:rPr>
          <w:rFonts w:hint="eastAsia"/>
          <w:b w:val="0"/>
        </w:rPr>
        <w:t>所述多个增益放大器（</w:t>
      </w:r>
      <w:r w:rsidR="00222AAE" w:rsidRPr="00507B0C">
        <w:rPr>
          <w:rFonts w:hint="eastAsia"/>
          <w:b w:val="0"/>
        </w:rPr>
        <w:t>170</w:t>
      </w:r>
      <w:r w:rsidR="00222AAE" w:rsidRPr="00507B0C">
        <w:rPr>
          <w:rFonts w:hint="eastAsia"/>
          <w:b w:val="0"/>
        </w:rPr>
        <w:t>）</w:t>
      </w:r>
      <w:r w:rsidR="00507B0C">
        <w:rPr>
          <w:rFonts w:hint="eastAsia"/>
          <w:b w:val="0"/>
        </w:rPr>
        <w:t>的</w:t>
      </w:r>
      <w:r w:rsidR="006F333A">
        <w:rPr>
          <w:rFonts w:hint="eastAsia"/>
          <w:b w:val="0"/>
        </w:rPr>
        <w:t>增益值</w:t>
      </w:r>
      <w:r w:rsidR="00507B0C">
        <w:rPr>
          <w:rFonts w:hint="eastAsia"/>
          <w:b w:val="0"/>
        </w:rPr>
        <w:t>按照所述多个增益放大器（</w:t>
      </w:r>
      <w:r w:rsidR="00507B0C">
        <w:rPr>
          <w:rFonts w:hint="eastAsia"/>
          <w:b w:val="0"/>
        </w:rPr>
        <w:t>170</w:t>
      </w:r>
      <w:r w:rsidR="00507B0C">
        <w:rPr>
          <w:rFonts w:hint="eastAsia"/>
          <w:b w:val="0"/>
        </w:rPr>
        <w:t>）的排列以预定周期重复布置。</w:t>
      </w:r>
    </w:p>
    <w:p w14:paraId="6FD2D711" w14:textId="77777777" w:rsidR="00215DEB" w:rsidRPr="00507B0C" w:rsidRDefault="007D64E2">
      <w:pPr>
        <w:pStyle w:val="042"/>
        <w:ind w:firstLine="560"/>
        <w:rPr>
          <w:b w:val="0"/>
        </w:rPr>
      </w:pPr>
      <w:r>
        <w:rPr>
          <w:rFonts w:hint="eastAsia"/>
          <w:b w:val="0"/>
        </w:rPr>
        <w:t>4</w:t>
      </w:r>
      <w:r w:rsidR="00507B0C">
        <w:rPr>
          <w:rFonts w:hint="eastAsia"/>
          <w:b w:val="0"/>
        </w:rPr>
        <w:t xml:space="preserve">. </w:t>
      </w:r>
      <w:r w:rsidR="00507B0C">
        <w:rPr>
          <w:rFonts w:hint="eastAsia"/>
          <w:b w:val="0"/>
        </w:rPr>
        <w:t>根据权利要求</w:t>
      </w:r>
      <w:r>
        <w:rPr>
          <w:rFonts w:hint="eastAsia"/>
          <w:b w:val="0"/>
        </w:rPr>
        <w:t>2</w:t>
      </w:r>
      <w:r w:rsidR="00507B0C">
        <w:rPr>
          <w:rFonts w:hint="eastAsia"/>
          <w:b w:val="0"/>
        </w:rPr>
        <w:t>所述的图像传感器（</w:t>
      </w:r>
      <w:r w:rsidR="00507B0C">
        <w:rPr>
          <w:rFonts w:hint="eastAsia"/>
          <w:b w:val="0"/>
        </w:rPr>
        <w:t>100</w:t>
      </w:r>
      <w:r w:rsidR="00507B0C">
        <w:rPr>
          <w:rFonts w:hint="eastAsia"/>
          <w:b w:val="0"/>
        </w:rPr>
        <w:t>），其特征在于，还包括与所述列处理单元（</w:t>
      </w:r>
      <w:r w:rsidR="00507B0C">
        <w:rPr>
          <w:rFonts w:hint="eastAsia"/>
          <w:b w:val="0"/>
        </w:rPr>
        <w:t>140</w:t>
      </w:r>
      <w:r w:rsidR="00507B0C">
        <w:rPr>
          <w:rFonts w:hint="eastAsia"/>
          <w:b w:val="0"/>
        </w:rPr>
        <w:t>）连接的数据处理单元（</w:t>
      </w:r>
      <w:r w:rsidR="00507B0C">
        <w:rPr>
          <w:rFonts w:hint="eastAsia"/>
          <w:b w:val="0"/>
        </w:rPr>
        <w:t>180</w:t>
      </w:r>
      <w:r w:rsidR="00507B0C">
        <w:rPr>
          <w:rFonts w:hint="eastAsia"/>
          <w:b w:val="0"/>
        </w:rPr>
        <w:t>），用于从所述处理单元（</w:t>
      </w:r>
      <w:r w:rsidR="00507B0C">
        <w:rPr>
          <w:rFonts w:hint="eastAsia"/>
          <w:b w:val="0"/>
        </w:rPr>
        <w:t>140</w:t>
      </w:r>
      <w:r w:rsidR="00507B0C">
        <w:rPr>
          <w:rFonts w:hint="eastAsia"/>
          <w:b w:val="0"/>
        </w:rPr>
        <w:t>）接收所述</w:t>
      </w:r>
      <w:r w:rsidR="00231D6E">
        <w:rPr>
          <w:rFonts w:hint="eastAsia"/>
          <w:b w:val="0"/>
        </w:rPr>
        <w:t>传感器</w:t>
      </w:r>
      <w:r w:rsidR="00507B0C">
        <w:rPr>
          <w:rFonts w:hint="eastAsia"/>
          <w:b w:val="0"/>
        </w:rPr>
        <w:t>像素信号，并且输出图像信号。</w:t>
      </w:r>
    </w:p>
    <w:p w14:paraId="06919852" w14:textId="77777777" w:rsidR="00215DEB" w:rsidRDefault="007D64E2">
      <w:pPr>
        <w:pStyle w:val="042"/>
        <w:ind w:firstLine="560"/>
        <w:rPr>
          <w:b w:val="0"/>
        </w:rPr>
      </w:pPr>
      <w:r>
        <w:rPr>
          <w:rFonts w:hint="eastAsia"/>
          <w:b w:val="0"/>
        </w:rPr>
        <w:t>5</w:t>
      </w:r>
      <w:r w:rsidR="00507B0C">
        <w:rPr>
          <w:rFonts w:hint="eastAsia"/>
          <w:b w:val="0"/>
        </w:rPr>
        <w:t xml:space="preserve">. </w:t>
      </w:r>
      <w:r w:rsidR="00507B0C">
        <w:rPr>
          <w:rFonts w:hint="eastAsia"/>
          <w:b w:val="0"/>
        </w:rPr>
        <w:t>根据权利要求</w:t>
      </w:r>
      <w:r>
        <w:rPr>
          <w:rFonts w:hint="eastAsia"/>
          <w:b w:val="0"/>
        </w:rPr>
        <w:t>4</w:t>
      </w:r>
      <w:r w:rsidR="00507B0C">
        <w:rPr>
          <w:rFonts w:hint="eastAsia"/>
          <w:b w:val="0"/>
        </w:rPr>
        <w:t>所述的图像传感器（</w:t>
      </w:r>
      <w:r w:rsidR="00507B0C">
        <w:rPr>
          <w:rFonts w:hint="eastAsia"/>
          <w:b w:val="0"/>
        </w:rPr>
        <w:t>100</w:t>
      </w:r>
      <w:r w:rsidR="00507B0C">
        <w:rPr>
          <w:rFonts w:hint="eastAsia"/>
          <w:b w:val="0"/>
        </w:rPr>
        <w:t>），其特征在于，还包括与所述数据处理单元（</w:t>
      </w:r>
      <w:r w:rsidR="00507B0C">
        <w:rPr>
          <w:rFonts w:hint="eastAsia"/>
          <w:b w:val="0"/>
        </w:rPr>
        <w:t>180</w:t>
      </w:r>
      <w:r w:rsidR="00507B0C">
        <w:rPr>
          <w:rFonts w:hint="eastAsia"/>
          <w:b w:val="0"/>
        </w:rPr>
        <w:t>）连接的存储单元（</w:t>
      </w:r>
      <w:r w:rsidR="00507B0C">
        <w:rPr>
          <w:rFonts w:hint="eastAsia"/>
          <w:b w:val="0"/>
        </w:rPr>
        <w:t>190</w:t>
      </w:r>
      <w:r w:rsidR="00507B0C">
        <w:rPr>
          <w:rFonts w:hint="eastAsia"/>
          <w:b w:val="0"/>
        </w:rPr>
        <w:t>）。</w:t>
      </w:r>
    </w:p>
    <w:p w14:paraId="1A8D400F" w14:textId="77777777" w:rsidR="00974336" w:rsidRDefault="007D64E2" w:rsidP="0040644A">
      <w:pPr>
        <w:pStyle w:val="042"/>
        <w:ind w:firstLine="560"/>
        <w:rPr>
          <w:b w:val="0"/>
        </w:rPr>
      </w:pPr>
      <w:r>
        <w:rPr>
          <w:rFonts w:hint="eastAsia"/>
          <w:b w:val="0"/>
        </w:rPr>
        <w:t>6</w:t>
      </w:r>
      <w:r w:rsidR="00974336">
        <w:rPr>
          <w:rFonts w:hint="eastAsia"/>
          <w:b w:val="0"/>
        </w:rPr>
        <w:t xml:space="preserve">. </w:t>
      </w:r>
      <w:r w:rsidR="00974336">
        <w:rPr>
          <w:rFonts w:hint="eastAsia"/>
          <w:b w:val="0"/>
        </w:rPr>
        <w:t>根据权利要求</w:t>
      </w:r>
      <w:r>
        <w:rPr>
          <w:rFonts w:hint="eastAsia"/>
          <w:b w:val="0"/>
        </w:rPr>
        <w:t>4</w:t>
      </w:r>
      <w:r w:rsidR="00974336">
        <w:rPr>
          <w:rFonts w:hint="eastAsia"/>
          <w:b w:val="0"/>
        </w:rPr>
        <w:t>所述的图像传感器（</w:t>
      </w:r>
      <w:r w:rsidR="00974336">
        <w:rPr>
          <w:rFonts w:hint="eastAsia"/>
          <w:b w:val="0"/>
        </w:rPr>
        <w:t>100</w:t>
      </w:r>
      <w:r w:rsidR="00974336">
        <w:rPr>
          <w:rFonts w:hint="eastAsia"/>
          <w:b w:val="0"/>
        </w:rPr>
        <w:t>），其特征在于，所述数据处理单元（</w:t>
      </w:r>
      <w:r w:rsidR="00974336">
        <w:rPr>
          <w:rFonts w:hint="eastAsia"/>
          <w:b w:val="0"/>
        </w:rPr>
        <w:t>180</w:t>
      </w:r>
      <w:r w:rsidR="00974336">
        <w:rPr>
          <w:rFonts w:hint="eastAsia"/>
          <w:b w:val="0"/>
        </w:rPr>
        <w:t>）配置用于执行以下操作：</w:t>
      </w:r>
    </w:p>
    <w:p w14:paraId="37DF30C1" w14:textId="77777777" w:rsidR="00974336" w:rsidRDefault="00974336" w:rsidP="00974336">
      <w:pPr>
        <w:pStyle w:val="042"/>
        <w:ind w:firstLine="560"/>
        <w:rPr>
          <w:b w:val="0"/>
        </w:rPr>
      </w:pPr>
      <w:r>
        <w:rPr>
          <w:rFonts w:hint="eastAsia"/>
          <w:b w:val="0"/>
        </w:rPr>
        <w:t>从所述列处理单元（</w:t>
      </w:r>
      <w:r>
        <w:rPr>
          <w:rFonts w:hint="eastAsia"/>
          <w:b w:val="0"/>
        </w:rPr>
        <w:t>140</w:t>
      </w:r>
      <w:r>
        <w:rPr>
          <w:rFonts w:hint="eastAsia"/>
          <w:b w:val="0"/>
        </w:rPr>
        <w:t>）接收像素阵列单元（</w:t>
      </w:r>
      <w:r>
        <w:rPr>
          <w:rFonts w:hint="eastAsia"/>
          <w:b w:val="0"/>
        </w:rPr>
        <w:t>100</w:t>
      </w:r>
      <w:r>
        <w:rPr>
          <w:rFonts w:hint="eastAsia"/>
          <w:b w:val="0"/>
        </w:rPr>
        <w:t>）的传感器像素信号；</w:t>
      </w:r>
    </w:p>
    <w:p w14:paraId="085E2386" w14:textId="77777777" w:rsidR="00974336" w:rsidRDefault="00974336" w:rsidP="00974336">
      <w:pPr>
        <w:pStyle w:val="042"/>
        <w:ind w:firstLine="560"/>
        <w:rPr>
          <w:b w:val="0"/>
        </w:rPr>
      </w:pPr>
      <w:r>
        <w:rPr>
          <w:rFonts w:hint="eastAsia"/>
          <w:b w:val="0"/>
        </w:rPr>
        <w:t>从所接收</w:t>
      </w:r>
      <w:r w:rsidR="003316D6">
        <w:rPr>
          <w:rFonts w:hint="eastAsia"/>
          <w:b w:val="0"/>
        </w:rPr>
        <w:t>的</w:t>
      </w:r>
      <w:r>
        <w:rPr>
          <w:rFonts w:hint="eastAsia"/>
          <w:b w:val="0"/>
        </w:rPr>
        <w:t>传感器像素信号中选择多个</w:t>
      </w:r>
      <w:r w:rsidR="003316D6">
        <w:rPr>
          <w:rFonts w:hint="eastAsia"/>
          <w:b w:val="0"/>
        </w:rPr>
        <w:t>传感器</w:t>
      </w:r>
      <w:r>
        <w:rPr>
          <w:rFonts w:hint="eastAsia"/>
          <w:b w:val="0"/>
        </w:rPr>
        <w:t>像素列的传感器像素信号，用于生成</w:t>
      </w:r>
      <w:r w:rsidR="003316D6">
        <w:rPr>
          <w:rFonts w:hint="eastAsia"/>
          <w:b w:val="0"/>
        </w:rPr>
        <w:t>输出</w:t>
      </w:r>
      <w:r>
        <w:rPr>
          <w:rFonts w:hint="eastAsia"/>
          <w:b w:val="0"/>
        </w:rPr>
        <w:t>图像的</w:t>
      </w:r>
      <w:r w:rsidR="003316D6">
        <w:rPr>
          <w:rFonts w:hint="eastAsia"/>
          <w:b w:val="0"/>
        </w:rPr>
        <w:t>指定图像</w:t>
      </w:r>
      <w:r>
        <w:rPr>
          <w:rFonts w:hint="eastAsia"/>
          <w:b w:val="0"/>
        </w:rPr>
        <w:t>像素列；</w:t>
      </w:r>
    </w:p>
    <w:p w14:paraId="1E858321" w14:textId="77777777" w:rsidR="003316D6" w:rsidRDefault="00974336" w:rsidP="00974336">
      <w:pPr>
        <w:pStyle w:val="042"/>
        <w:ind w:firstLine="560"/>
        <w:rPr>
          <w:b w:val="0"/>
        </w:rPr>
      </w:pPr>
      <w:r>
        <w:rPr>
          <w:rFonts w:hint="eastAsia"/>
          <w:b w:val="0"/>
        </w:rPr>
        <w:t>从所选择的</w:t>
      </w:r>
      <w:r w:rsidR="003316D6">
        <w:rPr>
          <w:rFonts w:hint="eastAsia"/>
          <w:b w:val="0"/>
        </w:rPr>
        <w:t>传感器像素信号</w:t>
      </w:r>
      <w:r>
        <w:rPr>
          <w:rFonts w:hint="eastAsia"/>
          <w:b w:val="0"/>
        </w:rPr>
        <w:t>中确定</w:t>
      </w:r>
      <w:r w:rsidR="0029726B">
        <w:rPr>
          <w:rFonts w:hint="eastAsia"/>
          <w:b w:val="0"/>
        </w:rPr>
        <w:t>与</w:t>
      </w:r>
      <w:r w:rsidR="003316D6">
        <w:rPr>
          <w:rFonts w:hint="eastAsia"/>
          <w:b w:val="0"/>
        </w:rPr>
        <w:t>所述指定</w:t>
      </w:r>
      <w:r>
        <w:rPr>
          <w:rFonts w:hint="eastAsia"/>
          <w:b w:val="0"/>
        </w:rPr>
        <w:t>图像像素</w:t>
      </w:r>
      <w:r w:rsidR="003316D6">
        <w:rPr>
          <w:rFonts w:hint="eastAsia"/>
          <w:b w:val="0"/>
        </w:rPr>
        <w:t>列的指定图像像素</w:t>
      </w:r>
      <w:r w:rsidR="0029726B">
        <w:rPr>
          <w:rFonts w:hint="eastAsia"/>
          <w:b w:val="0"/>
        </w:rPr>
        <w:t>对应</w:t>
      </w:r>
      <w:r>
        <w:rPr>
          <w:rFonts w:hint="eastAsia"/>
          <w:b w:val="0"/>
        </w:rPr>
        <w:t>的传感器像素信号</w:t>
      </w:r>
      <w:r w:rsidR="003316D6">
        <w:rPr>
          <w:rFonts w:hint="eastAsia"/>
          <w:b w:val="0"/>
        </w:rPr>
        <w:t>；以及</w:t>
      </w:r>
    </w:p>
    <w:p w14:paraId="03044C5A" w14:textId="77777777" w:rsidR="00974336" w:rsidRPr="009B0023" w:rsidRDefault="00974336" w:rsidP="00974336">
      <w:pPr>
        <w:pStyle w:val="042"/>
        <w:ind w:firstLine="560"/>
        <w:rPr>
          <w:b w:val="0"/>
        </w:rPr>
      </w:pPr>
      <w:r>
        <w:rPr>
          <w:rFonts w:hint="eastAsia"/>
          <w:b w:val="0"/>
        </w:rPr>
        <w:t>根据所确定的传感器像素信号</w:t>
      </w:r>
      <w:r w:rsidR="0029726B">
        <w:rPr>
          <w:rFonts w:hint="eastAsia"/>
          <w:b w:val="0"/>
        </w:rPr>
        <w:t>确定</w:t>
      </w:r>
      <w:r>
        <w:rPr>
          <w:rFonts w:hint="eastAsia"/>
          <w:b w:val="0"/>
        </w:rPr>
        <w:t>所述</w:t>
      </w:r>
      <w:r w:rsidR="003316D6">
        <w:rPr>
          <w:rFonts w:hint="eastAsia"/>
          <w:b w:val="0"/>
        </w:rPr>
        <w:t>指定</w:t>
      </w:r>
      <w:r>
        <w:rPr>
          <w:rFonts w:hint="eastAsia"/>
          <w:b w:val="0"/>
        </w:rPr>
        <w:t>图像像素</w:t>
      </w:r>
      <w:r w:rsidR="0029726B">
        <w:rPr>
          <w:rFonts w:hint="eastAsia"/>
          <w:b w:val="0"/>
        </w:rPr>
        <w:t>的像素值</w:t>
      </w:r>
      <w:r>
        <w:rPr>
          <w:rFonts w:hint="eastAsia"/>
          <w:b w:val="0"/>
        </w:rPr>
        <w:t>。</w:t>
      </w:r>
    </w:p>
    <w:p w14:paraId="56F1D77C" w14:textId="77777777" w:rsidR="002C4369" w:rsidRDefault="007D64E2" w:rsidP="002C4369">
      <w:pPr>
        <w:pStyle w:val="042"/>
        <w:ind w:firstLine="560"/>
        <w:rPr>
          <w:b w:val="0"/>
        </w:rPr>
      </w:pPr>
      <w:r>
        <w:rPr>
          <w:rFonts w:hint="eastAsia"/>
          <w:b w:val="0"/>
        </w:rPr>
        <w:t>7</w:t>
      </w:r>
      <w:r w:rsidR="002C4369">
        <w:rPr>
          <w:rFonts w:hint="eastAsia"/>
          <w:b w:val="0"/>
        </w:rPr>
        <w:t xml:space="preserve">. </w:t>
      </w:r>
      <w:r w:rsidR="002C4369">
        <w:rPr>
          <w:rFonts w:hint="eastAsia"/>
          <w:b w:val="0"/>
        </w:rPr>
        <w:t>根据权利要求</w:t>
      </w:r>
      <w:r>
        <w:rPr>
          <w:rFonts w:hint="eastAsia"/>
          <w:b w:val="0"/>
        </w:rPr>
        <w:t>6</w:t>
      </w:r>
      <w:r w:rsidR="002C4369">
        <w:rPr>
          <w:rFonts w:hint="eastAsia"/>
          <w:b w:val="0"/>
        </w:rPr>
        <w:t>所述的图像传感器（</w:t>
      </w:r>
      <w:r w:rsidR="002C4369">
        <w:rPr>
          <w:rFonts w:hint="eastAsia"/>
          <w:b w:val="0"/>
        </w:rPr>
        <w:t>100</w:t>
      </w:r>
      <w:r w:rsidR="002C4369">
        <w:rPr>
          <w:rFonts w:hint="eastAsia"/>
          <w:b w:val="0"/>
        </w:rPr>
        <w:t>），其特征在于，</w:t>
      </w:r>
      <w:r w:rsidR="0029726B">
        <w:rPr>
          <w:rFonts w:hint="eastAsia"/>
          <w:b w:val="0"/>
        </w:rPr>
        <w:t>根据所确定</w:t>
      </w:r>
      <w:r w:rsidR="0029726B">
        <w:rPr>
          <w:rFonts w:hint="eastAsia"/>
          <w:b w:val="0"/>
        </w:rPr>
        <w:lastRenderedPageBreak/>
        <w:t>的传感器像素信号确定所述指定图像像素的像素值</w:t>
      </w:r>
      <w:r w:rsidR="002C4369">
        <w:rPr>
          <w:rFonts w:hint="eastAsia"/>
          <w:b w:val="0"/>
        </w:rPr>
        <w:t>的操作，包括：</w:t>
      </w:r>
    </w:p>
    <w:p w14:paraId="16E49222" w14:textId="77777777" w:rsidR="004849BA" w:rsidRDefault="00AA355F" w:rsidP="002C4369">
      <w:pPr>
        <w:pStyle w:val="042"/>
        <w:ind w:firstLine="560"/>
        <w:rPr>
          <w:b w:val="0"/>
        </w:rPr>
      </w:pPr>
      <w:r>
        <w:rPr>
          <w:rFonts w:hint="eastAsia"/>
          <w:b w:val="0"/>
        </w:rPr>
        <w:t>获取与所述指定图像像素相关</w:t>
      </w:r>
      <w:r w:rsidR="004849BA">
        <w:rPr>
          <w:rFonts w:hint="eastAsia"/>
          <w:b w:val="0"/>
        </w:rPr>
        <w:t>的亮度信息；</w:t>
      </w:r>
    </w:p>
    <w:p w14:paraId="59C6E3EA" w14:textId="77777777" w:rsidR="00AA355F" w:rsidRDefault="00AA355F" w:rsidP="002C4369">
      <w:pPr>
        <w:pStyle w:val="042"/>
        <w:ind w:firstLine="560"/>
        <w:rPr>
          <w:b w:val="0"/>
        </w:rPr>
      </w:pPr>
      <w:r>
        <w:rPr>
          <w:rFonts w:hint="eastAsia"/>
          <w:b w:val="0"/>
        </w:rPr>
        <w:t>确定与所述亮度信息对应的增益放大器的</w:t>
      </w:r>
      <w:r w:rsidR="006F333A">
        <w:rPr>
          <w:rFonts w:hint="eastAsia"/>
          <w:b w:val="0"/>
        </w:rPr>
        <w:t>增益值</w:t>
      </w:r>
      <w:r>
        <w:rPr>
          <w:rFonts w:hint="eastAsia"/>
          <w:b w:val="0"/>
        </w:rPr>
        <w:t>；</w:t>
      </w:r>
    </w:p>
    <w:p w14:paraId="3E225F60" w14:textId="77777777" w:rsidR="00AA355F" w:rsidRDefault="00AA355F" w:rsidP="002C4369">
      <w:pPr>
        <w:pStyle w:val="042"/>
        <w:ind w:firstLine="560"/>
        <w:rPr>
          <w:b w:val="0"/>
        </w:rPr>
      </w:pPr>
      <w:r>
        <w:rPr>
          <w:rFonts w:hint="eastAsia"/>
          <w:b w:val="0"/>
        </w:rPr>
        <w:t>从所确定的传感器像素信号中获取与所确定的</w:t>
      </w:r>
      <w:r w:rsidR="006F333A">
        <w:rPr>
          <w:rFonts w:hint="eastAsia"/>
          <w:b w:val="0"/>
        </w:rPr>
        <w:t>增益值</w:t>
      </w:r>
      <w:r>
        <w:rPr>
          <w:rFonts w:hint="eastAsia"/>
          <w:b w:val="0"/>
        </w:rPr>
        <w:t>对应的传感器像素信号；以及</w:t>
      </w:r>
    </w:p>
    <w:p w14:paraId="47B1B7C5" w14:textId="77777777" w:rsidR="004849BA" w:rsidRPr="004849BA" w:rsidRDefault="00AA355F" w:rsidP="002C4369">
      <w:pPr>
        <w:pStyle w:val="042"/>
        <w:ind w:firstLine="560"/>
        <w:rPr>
          <w:b w:val="0"/>
        </w:rPr>
      </w:pPr>
      <w:r>
        <w:rPr>
          <w:rFonts w:hint="eastAsia"/>
          <w:b w:val="0"/>
        </w:rPr>
        <w:t>根据与所确定的</w:t>
      </w:r>
      <w:r w:rsidR="006F333A">
        <w:rPr>
          <w:rFonts w:hint="eastAsia"/>
          <w:b w:val="0"/>
        </w:rPr>
        <w:t>增益值</w:t>
      </w:r>
      <w:r>
        <w:rPr>
          <w:rFonts w:hint="eastAsia"/>
          <w:b w:val="0"/>
        </w:rPr>
        <w:t>对应的传感器像素信号，</w:t>
      </w:r>
      <w:r w:rsidR="0029726B">
        <w:rPr>
          <w:rFonts w:hint="eastAsia"/>
          <w:b w:val="0"/>
        </w:rPr>
        <w:t>确定</w:t>
      </w:r>
      <w:r>
        <w:rPr>
          <w:rFonts w:hint="eastAsia"/>
          <w:b w:val="0"/>
        </w:rPr>
        <w:t>所述指定图像像素</w:t>
      </w:r>
      <w:r w:rsidR="0029726B">
        <w:rPr>
          <w:rFonts w:hint="eastAsia"/>
          <w:b w:val="0"/>
        </w:rPr>
        <w:t>的像素值</w:t>
      </w:r>
      <w:r>
        <w:rPr>
          <w:rFonts w:hint="eastAsia"/>
          <w:b w:val="0"/>
        </w:rPr>
        <w:t>。</w:t>
      </w:r>
    </w:p>
    <w:p w14:paraId="07E3EEDD" w14:textId="77777777" w:rsidR="008F17B2" w:rsidRDefault="007D64E2" w:rsidP="008F17B2">
      <w:pPr>
        <w:pStyle w:val="042"/>
        <w:ind w:firstLine="560"/>
        <w:rPr>
          <w:b w:val="0"/>
        </w:rPr>
      </w:pPr>
      <w:r>
        <w:rPr>
          <w:rFonts w:hint="eastAsia"/>
          <w:b w:val="0"/>
        </w:rPr>
        <w:t>8</w:t>
      </w:r>
      <w:r w:rsidR="008F17B2">
        <w:rPr>
          <w:rFonts w:hint="eastAsia"/>
          <w:b w:val="0"/>
        </w:rPr>
        <w:t xml:space="preserve">. </w:t>
      </w:r>
      <w:r w:rsidR="008F17B2">
        <w:rPr>
          <w:rFonts w:hint="eastAsia"/>
          <w:b w:val="0"/>
        </w:rPr>
        <w:t>根据权利要求</w:t>
      </w:r>
      <w:r>
        <w:rPr>
          <w:rFonts w:hint="eastAsia"/>
          <w:b w:val="0"/>
        </w:rPr>
        <w:t>7</w:t>
      </w:r>
      <w:r w:rsidR="008F17B2">
        <w:rPr>
          <w:rFonts w:hint="eastAsia"/>
          <w:b w:val="0"/>
        </w:rPr>
        <w:t>所述的图像传感器</w:t>
      </w:r>
      <w:r w:rsidR="00095EED">
        <w:rPr>
          <w:rFonts w:hint="eastAsia"/>
          <w:b w:val="0"/>
        </w:rPr>
        <w:t>（</w:t>
      </w:r>
      <w:r w:rsidR="00095EED">
        <w:rPr>
          <w:rFonts w:hint="eastAsia"/>
          <w:b w:val="0"/>
        </w:rPr>
        <w:t>100</w:t>
      </w:r>
      <w:r w:rsidR="00095EED">
        <w:rPr>
          <w:rFonts w:hint="eastAsia"/>
          <w:b w:val="0"/>
        </w:rPr>
        <w:t>）</w:t>
      </w:r>
      <w:r w:rsidR="008F17B2">
        <w:rPr>
          <w:rFonts w:hint="eastAsia"/>
          <w:b w:val="0"/>
        </w:rPr>
        <w:t>，其特征在于，</w:t>
      </w:r>
      <w:r w:rsidR="00AA355F">
        <w:rPr>
          <w:rFonts w:hint="eastAsia"/>
          <w:b w:val="0"/>
        </w:rPr>
        <w:t>获取与所述指定图像像素相关的亮度信息</w:t>
      </w:r>
      <w:r w:rsidR="008F17B2">
        <w:rPr>
          <w:rFonts w:hint="eastAsia"/>
          <w:b w:val="0"/>
        </w:rPr>
        <w:t>的操作，包括：</w:t>
      </w:r>
    </w:p>
    <w:p w14:paraId="4E4F5626" w14:textId="77777777" w:rsidR="008F17B2" w:rsidRDefault="008F17B2" w:rsidP="008F17B2">
      <w:pPr>
        <w:pStyle w:val="042"/>
        <w:ind w:firstLine="560"/>
        <w:rPr>
          <w:b w:val="0"/>
        </w:rPr>
      </w:pPr>
      <w:r>
        <w:rPr>
          <w:rFonts w:hint="eastAsia"/>
          <w:b w:val="0"/>
        </w:rPr>
        <w:t>获取</w:t>
      </w:r>
      <w:r w:rsidR="00AA355F">
        <w:rPr>
          <w:rFonts w:hint="eastAsia"/>
          <w:b w:val="0"/>
        </w:rPr>
        <w:t>与所述输出图像相关的</w:t>
      </w:r>
      <w:r>
        <w:rPr>
          <w:rFonts w:hint="eastAsia"/>
          <w:b w:val="0"/>
        </w:rPr>
        <w:t>参考图像；</w:t>
      </w:r>
      <w:r w:rsidR="006F333A">
        <w:rPr>
          <w:rFonts w:hint="eastAsia"/>
          <w:b w:val="0"/>
        </w:rPr>
        <w:t>以及</w:t>
      </w:r>
    </w:p>
    <w:p w14:paraId="54A8BCAE" w14:textId="77777777" w:rsidR="008F17B2" w:rsidRPr="004849BA" w:rsidRDefault="008F17B2" w:rsidP="008F17B2">
      <w:pPr>
        <w:pStyle w:val="042"/>
        <w:ind w:firstLine="560"/>
        <w:rPr>
          <w:b w:val="0"/>
        </w:rPr>
      </w:pPr>
      <w:r>
        <w:rPr>
          <w:rFonts w:hint="eastAsia"/>
          <w:b w:val="0"/>
        </w:rPr>
        <w:t>根据所述参考图像中与所述</w:t>
      </w:r>
      <w:r w:rsidR="0029726B">
        <w:rPr>
          <w:rFonts w:hint="eastAsia"/>
          <w:b w:val="0"/>
        </w:rPr>
        <w:t>指定图像像素</w:t>
      </w:r>
      <w:r>
        <w:rPr>
          <w:rFonts w:hint="eastAsia"/>
          <w:b w:val="0"/>
        </w:rPr>
        <w:t>对应的</w:t>
      </w:r>
      <w:r w:rsidR="0029726B">
        <w:rPr>
          <w:rFonts w:hint="eastAsia"/>
          <w:b w:val="0"/>
        </w:rPr>
        <w:t>参考</w:t>
      </w:r>
      <w:r>
        <w:rPr>
          <w:rFonts w:hint="eastAsia"/>
          <w:b w:val="0"/>
        </w:rPr>
        <w:t>图像像素的亮度信息确定</w:t>
      </w:r>
      <w:r w:rsidR="0029726B">
        <w:rPr>
          <w:rFonts w:hint="eastAsia"/>
          <w:b w:val="0"/>
        </w:rPr>
        <w:t>与所述指定图像像素相关的亮度信息</w:t>
      </w:r>
      <w:r>
        <w:rPr>
          <w:rFonts w:hint="eastAsia"/>
          <w:b w:val="0"/>
        </w:rPr>
        <w:t>。</w:t>
      </w:r>
    </w:p>
    <w:p w14:paraId="685B46FC" w14:textId="77777777" w:rsidR="00095EED" w:rsidRDefault="007D64E2" w:rsidP="00095EED">
      <w:pPr>
        <w:pStyle w:val="042"/>
        <w:ind w:firstLine="560"/>
        <w:rPr>
          <w:b w:val="0"/>
        </w:rPr>
      </w:pPr>
      <w:r>
        <w:rPr>
          <w:rFonts w:hint="eastAsia"/>
          <w:b w:val="0"/>
        </w:rPr>
        <w:t>9</w:t>
      </w:r>
      <w:r w:rsidR="00095EED">
        <w:rPr>
          <w:rFonts w:hint="eastAsia"/>
          <w:b w:val="0"/>
        </w:rPr>
        <w:t xml:space="preserve">. </w:t>
      </w:r>
      <w:r w:rsidR="00095EED">
        <w:rPr>
          <w:rFonts w:hint="eastAsia"/>
          <w:b w:val="0"/>
        </w:rPr>
        <w:t>根据权利要求</w:t>
      </w:r>
      <w:r>
        <w:rPr>
          <w:rFonts w:hint="eastAsia"/>
          <w:b w:val="0"/>
        </w:rPr>
        <w:t>6</w:t>
      </w:r>
      <w:r w:rsidR="00095EED">
        <w:rPr>
          <w:rFonts w:hint="eastAsia"/>
          <w:b w:val="0"/>
        </w:rPr>
        <w:t>所述的图像传感器（</w:t>
      </w:r>
      <w:r w:rsidR="00095EED">
        <w:rPr>
          <w:rFonts w:hint="eastAsia"/>
          <w:b w:val="0"/>
        </w:rPr>
        <w:t>100</w:t>
      </w:r>
      <w:r w:rsidR="00095EED">
        <w:rPr>
          <w:rFonts w:hint="eastAsia"/>
          <w:b w:val="0"/>
        </w:rPr>
        <w:t>），其特征在于，根据所确定的传感器像素信号确定所述指定图像像素的像素值的操作，包括：</w:t>
      </w:r>
    </w:p>
    <w:p w14:paraId="10BF2158" w14:textId="77777777" w:rsidR="006F333A" w:rsidRDefault="006F333A" w:rsidP="00095EED">
      <w:pPr>
        <w:pStyle w:val="042"/>
        <w:ind w:firstLine="560"/>
        <w:rPr>
          <w:b w:val="0"/>
        </w:rPr>
      </w:pPr>
      <w:r>
        <w:rPr>
          <w:rFonts w:hint="eastAsia"/>
          <w:b w:val="0"/>
        </w:rPr>
        <w:t>获取与所述输出图像相关的多个参考图像；</w:t>
      </w:r>
    </w:p>
    <w:p w14:paraId="0F6EE0BF" w14:textId="77777777" w:rsidR="006F333A" w:rsidRDefault="006F333A" w:rsidP="006F333A">
      <w:pPr>
        <w:pStyle w:val="042"/>
        <w:ind w:firstLine="560"/>
        <w:rPr>
          <w:b w:val="0"/>
        </w:rPr>
      </w:pPr>
      <w:r>
        <w:rPr>
          <w:rFonts w:hint="eastAsia"/>
          <w:b w:val="0"/>
        </w:rPr>
        <w:t>确定分别与所述多个参考图像的像素所对应的增益放大器的增益值；</w:t>
      </w:r>
    </w:p>
    <w:p w14:paraId="2BB0C692" w14:textId="77777777" w:rsidR="006F333A" w:rsidRDefault="006F333A" w:rsidP="006F333A">
      <w:pPr>
        <w:pStyle w:val="042"/>
        <w:ind w:firstLine="560"/>
        <w:rPr>
          <w:b w:val="0"/>
        </w:rPr>
      </w:pPr>
      <w:r>
        <w:rPr>
          <w:rFonts w:hint="eastAsia"/>
          <w:b w:val="0"/>
        </w:rPr>
        <w:t>从分别与所述多个参考图像的像素所对应的所述增益值中确定比例高于预定值的增益值；</w:t>
      </w:r>
    </w:p>
    <w:p w14:paraId="37BE97F2" w14:textId="77777777" w:rsidR="006F333A" w:rsidRDefault="006F333A" w:rsidP="006F333A">
      <w:pPr>
        <w:pStyle w:val="042"/>
        <w:ind w:firstLine="560"/>
        <w:rPr>
          <w:b w:val="0"/>
        </w:rPr>
      </w:pPr>
      <w:r>
        <w:rPr>
          <w:rFonts w:hint="eastAsia"/>
          <w:b w:val="0"/>
        </w:rPr>
        <w:t>从所确定的传感器像素信号中获取与所确定的增益值对应的传感器像素信号；以及</w:t>
      </w:r>
    </w:p>
    <w:p w14:paraId="25D7EEA4" w14:textId="77777777" w:rsidR="006F333A" w:rsidRDefault="006F333A" w:rsidP="006F333A">
      <w:pPr>
        <w:pStyle w:val="042"/>
        <w:ind w:firstLine="560"/>
        <w:rPr>
          <w:b w:val="0"/>
        </w:rPr>
      </w:pPr>
      <w:r>
        <w:rPr>
          <w:rFonts w:hint="eastAsia"/>
          <w:b w:val="0"/>
        </w:rPr>
        <w:t>根据与所确定的增益值对应的传感器像素信号，确定所述指定图像像素的像素值。</w:t>
      </w:r>
    </w:p>
    <w:p w14:paraId="67EAC73E" w14:textId="77777777" w:rsidR="007D64E2" w:rsidRDefault="007D64E2" w:rsidP="007D64E2">
      <w:pPr>
        <w:pStyle w:val="042"/>
        <w:ind w:firstLine="560"/>
        <w:rPr>
          <w:b w:val="0"/>
        </w:rPr>
      </w:pPr>
      <w:r>
        <w:rPr>
          <w:rFonts w:hint="eastAsia"/>
          <w:b w:val="0"/>
        </w:rPr>
        <w:t xml:space="preserve">10. </w:t>
      </w:r>
      <w:r>
        <w:rPr>
          <w:rFonts w:hint="eastAsia"/>
          <w:b w:val="0"/>
        </w:rPr>
        <w:t>根据权利要求</w:t>
      </w:r>
      <w:r>
        <w:rPr>
          <w:rFonts w:hint="eastAsia"/>
          <w:b w:val="0"/>
        </w:rPr>
        <w:t>1</w:t>
      </w:r>
      <w:r>
        <w:rPr>
          <w:rFonts w:hint="eastAsia"/>
          <w:b w:val="0"/>
        </w:rPr>
        <w:t>所述的图像传感器（</w:t>
      </w:r>
      <w:r>
        <w:rPr>
          <w:rFonts w:hint="eastAsia"/>
          <w:b w:val="0"/>
        </w:rPr>
        <w:t>100</w:t>
      </w:r>
      <w:r>
        <w:rPr>
          <w:rFonts w:hint="eastAsia"/>
          <w:b w:val="0"/>
        </w:rPr>
        <w:t>），其特征在于，还包括分别与所述多个增益放大器（</w:t>
      </w:r>
      <w:r>
        <w:rPr>
          <w:rFonts w:hint="eastAsia"/>
          <w:b w:val="0"/>
        </w:rPr>
        <w:t>170</w:t>
      </w:r>
      <w:r>
        <w:rPr>
          <w:rFonts w:hint="eastAsia"/>
          <w:b w:val="0"/>
        </w:rPr>
        <w:t>）对应的多个比较器（</w:t>
      </w:r>
      <w:r w:rsidR="007C024B">
        <w:rPr>
          <w:rFonts w:hint="eastAsia"/>
          <w:b w:val="0"/>
        </w:rPr>
        <w:t>173</w:t>
      </w:r>
      <w:r>
        <w:rPr>
          <w:rFonts w:hint="eastAsia"/>
          <w:b w:val="0"/>
        </w:rPr>
        <w:t>），所述比较器（</w:t>
      </w:r>
      <w:r w:rsidR="007C024B">
        <w:rPr>
          <w:rFonts w:hint="eastAsia"/>
          <w:b w:val="0"/>
        </w:rPr>
        <w:t>173</w:t>
      </w:r>
      <w:r>
        <w:rPr>
          <w:rFonts w:hint="eastAsia"/>
          <w:b w:val="0"/>
        </w:rPr>
        <w:t>）的第一输入端接收参考电压，所述比较器（</w:t>
      </w:r>
      <w:r w:rsidR="007C024B">
        <w:rPr>
          <w:rFonts w:hint="eastAsia"/>
          <w:b w:val="0"/>
        </w:rPr>
        <w:t>173</w:t>
      </w:r>
      <w:r>
        <w:rPr>
          <w:rFonts w:hint="eastAsia"/>
          <w:b w:val="0"/>
        </w:rPr>
        <w:t>）的第二输入端与所述垂直信号线（</w:t>
      </w:r>
      <w:r>
        <w:rPr>
          <w:rFonts w:hint="eastAsia"/>
          <w:b w:val="0"/>
        </w:rPr>
        <w:t>152</w:t>
      </w:r>
      <w:r>
        <w:rPr>
          <w:rFonts w:hint="eastAsia"/>
          <w:b w:val="0"/>
        </w:rPr>
        <w:t>）连接，并且所述比较器（</w:t>
      </w:r>
      <w:r w:rsidR="007C024B">
        <w:rPr>
          <w:rFonts w:hint="eastAsia"/>
          <w:b w:val="0"/>
        </w:rPr>
        <w:t>173</w:t>
      </w:r>
      <w:r>
        <w:rPr>
          <w:rFonts w:hint="eastAsia"/>
          <w:b w:val="0"/>
        </w:rPr>
        <w:t>）的输出端与所述增益放大器（</w:t>
      </w:r>
      <w:r>
        <w:rPr>
          <w:rFonts w:hint="eastAsia"/>
          <w:b w:val="0"/>
        </w:rPr>
        <w:t>170</w:t>
      </w:r>
      <w:r>
        <w:rPr>
          <w:rFonts w:hint="eastAsia"/>
          <w:b w:val="0"/>
        </w:rPr>
        <w:t>）连接，用于调节所述增益放大器（</w:t>
      </w:r>
      <w:r>
        <w:rPr>
          <w:rFonts w:hint="eastAsia"/>
          <w:b w:val="0"/>
        </w:rPr>
        <w:t>170</w:t>
      </w:r>
      <w:r>
        <w:rPr>
          <w:rFonts w:hint="eastAsia"/>
          <w:b w:val="0"/>
        </w:rPr>
        <w:t>）的增益。</w:t>
      </w:r>
    </w:p>
    <w:p w14:paraId="34EA822C" w14:textId="77777777" w:rsidR="001221BB" w:rsidRDefault="007D64E2" w:rsidP="001221BB">
      <w:pPr>
        <w:pStyle w:val="042"/>
        <w:ind w:firstLine="560"/>
        <w:rPr>
          <w:b w:val="0"/>
        </w:rPr>
      </w:pPr>
      <w:r>
        <w:rPr>
          <w:rFonts w:hint="eastAsia"/>
          <w:b w:val="0"/>
        </w:rPr>
        <w:t>11</w:t>
      </w:r>
      <w:r w:rsidR="001221BB">
        <w:rPr>
          <w:rFonts w:hint="eastAsia"/>
          <w:b w:val="0"/>
        </w:rPr>
        <w:t xml:space="preserve">. </w:t>
      </w:r>
      <w:r w:rsidR="001221BB">
        <w:rPr>
          <w:rFonts w:hint="eastAsia"/>
          <w:b w:val="0"/>
        </w:rPr>
        <w:t>根据权利要求</w:t>
      </w:r>
      <w:r>
        <w:rPr>
          <w:rFonts w:hint="eastAsia"/>
          <w:b w:val="0"/>
        </w:rPr>
        <w:t>1</w:t>
      </w:r>
      <w:r>
        <w:rPr>
          <w:rFonts w:hint="eastAsia"/>
          <w:b w:val="0"/>
        </w:rPr>
        <w:t>至</w:t>
      </w:r>
      <w:r>
        <w:rPr>
          <w:rFonts w:hint="eastAsia"/>
          <w:b w:val="0"/>
        </w:rPr>
        <w:t>10</w:t>
      </w:r>
      <w:r>
        <w:rPr>
          <w:rFonts w:hint="eastAsia"/>
          <w:b w:val="0"/>
        </w:rPr>
        <w:t>中任意一项</w:t>
      </w:r>
      <w:r w:rsidR="001221BB">
        <w:rPr>
          <w:rFonts w:hint="eastAsia"/>
          <w:b w:val="0"/>
        </w:rPr>
        <w:t>所述的图像传感器（</w:t>
      </w:r>
      <w:r w:rsidR="001221BB">
        <w:rPr>
          <w:rFonts w:hint="eastAsia"/>
          <w:b w:val="0"/>
        </w:rPr>
        <w:t>100</w:t>
      </w:r>
      <w:r w:rsidR="001221BB">
        <w:rPr>
          <w:rFonts w:hint="eastAsia"/>
          <w:b w:val="0"/>
        </w:rPr>
        <w:t>），其特征在于，还包括垂直驱动单元（</w:t>
      </w:r>
      <w:r w:rsidR="001221BB">
        <w:rPr>
          <w:rFonts w:hint="eastAsia"/>
          <w:b w:val="0"/>
        </w:rPr>
        <w:t>121</w:t>
      </w:r>
      <w:r w:rsidR="001221BB">
        <w:rPr>
          <w:rFonts w:hint="eastAsia"/>
          <w:b w:val="0"/>
        </w:rPr>
        <w:t>），其中</w:t>
      </w:r>
    </w:p>
    <w:p w14:paraId="23909400" w14:textId="77777777" w:rsidR="001221BB" w:rsidRPr="00BF00F7" w:rsidRDefault="001221BB" w:rsidP="001221BB">
      <w:pPr>
        <w:pStyle w:val="042"/>
        <w:ind w:firstLine="560"/>
        <w:rPr>
          <w:b w:val="0"/>
        </w:rPr>
      </w:pPr>
      <w:r>
        <w:rPr>
          <w:rFonts w:hint="eastAsia"/>
          <w:b w:val="0"/>
        </w:rPr>
        <w:t>所述垂直驱动单元（</w:t>
      </w:r>
      <w:r>
        <w:rPr>
          <w:rFonts w:hint="eastAsia"/>
          <w:b w:val="0"/>
        </w:rPr>
        <w:t>121</w:t>
      </w:r>
      <w:r>
        <w:rPr>
          <w:rFonts w:hint="eastAsia"/>
          <w:b w:val="0"/>
        </w:rPr>
        <w:t>）通过多个水平信号线（</w:t>
      </w:r>
      <w:r>
        <w:rPr>
          <w:rFonts w:hint="eastAsia"/>
          <w:b w:val="0"/>
        </w:rPr>
        <w:t>151</w:t>
      </w:r>
      <w:r>
        <w:rPr>
          <w:rFonts w:hint="eastAsia"/>
          <w:b w:val="0"/>
        </w:rPr>
        <w:t>）与所述像素阵列单元（</w:t>
      </w:r>
      <w:r>
        <w:rPr>
          <w:rFonts w:hint="eastAsia"/>
          <w:b w:val="0"/>
        </w:rPr>
        <w:t>110</w:t>
      </w:r>
      <w:r>
        <w:rPr>
          <w:rFonts w:hint="eastAsia"/>
          <w:b w:val="0"/>
        </w:rPr>
        <w:t>）的各个像素行连接。</w:t>
      </w:r>
    </w:p>
    <w:p w14:paraId="7C8A7872" w14:textId="77777777" w:rsidR="001221BB" w:rsidRDefault="001221BB" w:rsidP="001221BB">
      <w:pPr>
        <w:pStyle w:val="042"/>
        <w:ind w:firstLine="560"/>
        <w:rPr>
          <w:b w:val="0"/>
        </w:rPr>
      </w:pPr>
      <w:r>
        <w:rPr>
          <w:rFonts w:hint="eastAsia"/>
          <w:b w:val="0"/>
        </w:rPr>
        <w:t>1</w:t>
      </w:r>
      <w:r w:rsidR="007D64E2">
        <w:rPr>
          <w:rFonts w:hint="eastAsia"/>
          <w:b w:val="0"/>
        </w:rPr>
        <w:t>2</w:t>
      </w:r>
      <w:r>
        <w:rPr>
          <w:rFonts w:hint="eastAsia"/>
          <w:b w:val="0"/>
        </w:rPr>
        <w:t xml:space="preserve">. </w:t>
      </w:r>
      <w:r>
        <w:rPr>
          <w:rFonts w:hint="eastAsia"/>
          <w:b w:val="0"/>
        </w:rPr>
        <w:t>根据权利要求</w:t>
      </w:r>
      <w:r w:rsidR="007D64E2">
        <w:rPr>
          <w:rFonts w:hint="eastAsia"/>
          <w:b w:val="0"/>
        </w:rPr>
        <w:t>1</w:t>
      </w:r>
      <w:r w:rsidR="007D64E2">
        <w:rPr>
          <w:rFonts w:hint="eastAsia"/>
          <w:b w:val="0"/>
        </w:rPr>
        <w:t>至</w:t>
      </w:r>
      <w:r w:rsidR="007D64E2">
        <w:rPr>
          <w:rFonts w:hint="eastAsia"/>
          <w:b w:val="0"/>
        </w:rPr>
        <w:t>10</w:t>
      </w:r>
      <w:r w:rsidR="007D64E2">
        <w:rPr>
          <w:rFonts w:hint="eastAsia"/>
          <w:b w:val="0"/>
        </w:rPr>
        <w:t>中任意一项</w:t>
      </w:r>
      <w:r>
        <w:rPr>
          <w:rFonts w:hint="eastAsia"/>
          <w:b w:val="0"/>
        </w:rPr>
        <w:t>所述的图像传感器（</w:t>
      </w:r>
      <w:r>
        <w:rPr>
          <w:rFonts w:hint="eastAsia"/>
          <w:b w:val="0"/>
        </w:rPr>
        <w:t>100</w:t>
      </w:r>
      <w:r>
        <w:rPr>
          <w:rFonts w:hint="eastAsia"/>
          <w:b w:val="0"/>
        </w:rPr>
        <w:t>），其特征</w:t>
      </w:r>
      <w:r>
        <w:rPr>
          <w:rFonts w:hint="eastAsia"/>
          <w:b w:val="0"/>
        </w:rPr>
        <w:lastRenderedPageBreak/>
        <w:t>在于，还包括水平驱动单元（</w:t>
      </w:r>
      <w:r>
        <w:rPr>
          <w:rFonts w:hint="eastAsia"/>
          <w:b w:val="0"/>
        </w:rPr>
        <w:t>122</w:t>
      </w:r>
      <w:r>
        <w:rPr>
          <w:rFonts w:hint="eastAsia"/>
          <w:b w:val="0"/>
        </w:rPr>
        <w:t>），其中</w:t>
      </w:r>
    </w:p>
    <w:p w14:paraId="673BB34F" w14:textId="77777777" w:rsidR="001221BB" w:rsidRPr="00BF00F7" w:rsidRDefault="001221BB" w:rsidP="001221BB">
      <w:pPr>
        <w:pStyle w:val="042"/>
        <w:ind w:firstLine="560"/>
        <w:rPr>
          <w:b w:val="0"/>
        </w:rPr>
      </w:pPr>
      <w:r>
        <w:rPr>
          <w:rFonts w:hint="eastAsia"/>
          <w:b w:val="0"/>
        </w:rPr>
        <w:t>所述水平驱动单元（</w:t>
      </w:r>
      <w:r>
        <w:rPr>
          <w:rFonts w:hint="eastAsia"/>
          <w:b w:val="0"/>
        </w:rPr>
        <w:t>122</w:t>
      </w:r>
      <w:r>
        <w:rPr>
          <w:rFonts w:hint="eastAsia"/>
          <w:b w:val="0"/>
        </w:rPr>
        <w:t>）通过所述多个垂直信号线（</w:t>
      </w:r>
      <w:r>
        <w:rPr>
          <w:rFonts w:hint="eastAsia"/>
          <w:b w:val="0"/>
        </w:rPr>
        <w:t>152</w:t>
      </w:r>
      <w:r>
        <w:rPr>
          <w:rFonts w:hint="eastAsia"/>
          <w:b w:val="0"/>
        </w:rPr>
        <w:t>）与所述像素阵列单元（</w:t>
      </w:r>
      <w:r>
        <w:rPr>
          <w:rFonts w:hint="eastAsia"/>
          <w:b w:val="0"/>
        </w:rPr>
        <w:t>110</w:t>
      </w:r>
      <w:r>
        <w:rPr>
          <w:rFonts w:hint="eastAsia"/>
          <w:b w:val="0"/>
        </w:rPr>
        <w:t>）的各个像素列连接。</w:t>
      </w:r>
    </w:p>
    <w:p w14:paraId="785ACE50" w14:textId="77777777" w:rsidR="00BE38A6" w:rsidRPr="002856A5" w:rsidRDefault="00BE38A6" w:rsidP="002C4369">
      <w:pPr>
        <w:pStyle w:val="042"/>
        <w:ind w:firstLine="560"/>
        <w:rPr>
          <w:b w:val="0"/>
        </w:rPr>
      </w:pPr>
    </w:p>
    <w:p w14:paraId="4EA9D37D" w14:textId="77777777" w:rsidR="00BE38A6" w:rsidRDefault="00BE38A6" w:rsidP="002C4369">
      <w:pPr>
        <w:pStyle w:val="042"/>
        <w:ind w:firstLine="560"/>
        <w:rPr>
          <w:b w:val="0"/>
        </w:rPr>
      </w:pPr>
    </w:p>
    <w:p w14:paraId="64234923" w14:textId="77777777" w:rsidR="00BE38A6" w:rsidRDefault="00BE38A6" w:rsidP="002C4369">
      <w:pPr>
        <w:pStyle w:val="042"/>
        <w:ind w:firstLine="560"/>
        <w:rPr>
          <w:b w:val="0"/>
        </w:rPr>
      </w:pPr>
    </w:p>
    <w:p w14:paraId="38B99EAE" w14:textId="77777777" w:rsidR="00974336" w:rsidRPr="00974336" w:rsidRDefault="00974336" w:rsidP="002C4369">
      <w:pPr>
        <w:pStyle w:val="042"/>
        <w:ind w:firstLine="560"/>
        <w:rPr>
          <w:b w:val="0"/>
        </w:rPr>
      </w:pPr>
    </w:p>
    <w:p w14:paraId="44094051" w14:textId="77777777" w:rsidR="00215DEB" w:rsidRDefault="00215DEB">
      <w:pPr>
        <w:pStyle w:val="042"/>
        <w:ind w:firstLine="562"/>
      </w:pPr>
    </w:p>
    <w:p w14:paraId="31F54BBA" w14:textId="77777777" w:rsidR="00215DEB" w:rsidRDefault="00215DEB">
      <w:pPr>
        <w:ind w:firstLineChars="200" w:firstLine="546"/>
        <w:rPr>
          <w:rFonts w:eastAsia="楷体_GB2312"/>
          <w:b/>
          <w:vertAlign w:val="subscript"/>
        </w:rPr>
        <w:sectPr w:rsidR="00215DEB" w:rsidSect="005273B4">
          <w:headerReference w:type="default" r:id="rId8"/>
          <w:footerReference w:type="default" r:id="rId9"/>
          <w:headerReference w:type="first" r:id="rId10"/>
          <w:footerReference w:type="first" r:id="rId11"/>
          <w:pgSz w:w="11906" w:h="16838"/>
          <w:pgMar w:top="1021" w:right="964" w:bottom="1134" w:left="1418" w:header="567" w:footer="680" w:gutter="0"/>
          <w:lnNumType w:countBy="5"/>
          <w:cols w:space="425"/>
          <w:titlePg/>
          <w:docGrid w:type="lines" w:linePitch="312"/>
        </w:sectPr>
      </w:pPr>
    </w:p>
    <w:p w14:paraId="2A66F26B" w14:textId="77777777" w:rsidR="00215DEB" w:rsidRDefault="00411103">
      <w:pPr>
        <w:pStyle w:val="01"/>
        <w:spacing w:after="468"/>
      </w:pPr>
      <w:r>
        <w:rPr>
          <w:rFonts w:hint="eastAsia"/>
        </w:rPr>
        <w:lastRenderedPageBreak/>
        <w:t>说明书</w:t>
      </w:r>
    </w:p>
    <w:p w14:paraId="4A6EB02A" w14:textId="77777777" w:rsidR="00215DEB" w:rsidRDefault="004F2D47">
      <w:pPr>
        <w:pStyle w:val="02"/>
        <w:spacing w:before="312"/>
      </w:pPr>
      <w:r>
        <w:rPr>
          <w:rFonts w:hint="eastAsia"/>
        </w:rPr>
        <w:t>图像传感器</w:t>
      </w:r>
    </w:p>
    <w:p w14:paraId="13690511" w14:textId="77777777" w:rsidR="00215DEB" w:rsidRDefault="00411103">
      <w:pPr>
        <w:pStyle w:val="03"/>
      </w:pPr>
      <w:r>
        <w:rPr>
          <w:rFonts w:hint="eastAsia"/>
        </w:rPr>
        <w:t>技术领域</w:t>
      </w:r>
    </w:p>
    <w:p w14:paraId="3EF40D6E" w14:textId="77777777" w:rsidR="00215DEB" w:rsidRDefault="00411103">
      <w:pPr>
        <w:pStyle w:val="042"/>
        <w:ind w:firstLine="560"/>
        <w:rPr>
          <w:b w:val="0"/>
        </w:rPr>
      </w:pPr>
      <w:r>
        <w:rPr>
          <w:rFonts w:hint="eastAsia"/>
          <w:b w:val="0"/>
        </w:rPr>
        <w:t>本申请涉及</w:t>
      </w:r>
      <w:r w:rsidR="004F2D47">
        <w:rPr>
          <w:rFonts w:hint="eastAsia"/>
          <w:b w:val="0"/>
        </w:rPr>
        <w:t>成像技术领域</w:t>
      </w:r>
      <w:r>
        <w:rPr>
          <w:rFonts w:hint="eastAsia"/>
          <w:b w:val="0"/>
        </w:rPr>
        <w:t>，特别是涉及一种</w:t>
      </w:r>
      <w:r w:rsidR="004F2D47">
        <w:rPr>
          <w:rFonts w:hint="eastAsia"/>
          <w:b w:val="0"/>
        </w:rPr>
        <w:t>图像传感器</w:t>
      </w:r>
      <w:r>
        <w:rPr>
          <w:rFonts w:hint="eastAsia"/>
          <w:b w:val="0"/>
        </w:rPr>
        <w:t>.</w:t>
      </w:r>
      <w:r>
        <w:rPr>
          <w:rFonts w:hint="eastAsia"/>
          <w:b w:val="0"/>
        </w:rPr>
        <w:t>。</w:t>
      </w:r>
    </w:p>
    <w:p w14:paraId="33B40DE7" w14:textId="77777777" w:rsidR="00215DEB" w:rsidRDefault="00215DEB">
      <w:pPr>
        <w:pStyle w:val="042"/>
        <w:ind w:firstLine="562"/>
      </w:pPr>
    </w:p>
    <w:p w14:paraId="1D8621B3" w14:textId="77777777" w:rsidR="00215DEB" w:rsidRDefault="00411103">
      <w:pPr>
        <w:pStyle w:val="03"/>
      </w:pPr>
      <w:r>
        <w:rPr>
          <w:rFonts w:hint="eastAsia"/>
        </w:rPr>
        <w:t>背景技术</w:t>
      </w:r>
    </w:p>
    <w:p w14:paraId="3DC78E25" w14:textId="77777777" w:rsidR="008E3A9A" w:rsidRDefault="004F2D47" w:rsidP="004F2D47">
      <w:pPr>
        <w:pStyle w:val="042"/>
        <w:ind w:firstLine="560"/>
        <w:rPr>
          <w:b w:val="0"/>
        </w:rPr>
      </w:pPr>
      <w:r w:rsidRPr="004F2D47">
        <w:rPr>
          <w:rFonts w:hint="eastAsia"/>
          <w:b w:val="0"/>
        </w:rPr>
        <w:t>高动态范围图像是一种亮度范围非常广的图像，它比其它格式的图像有着更大亮度的数据贮存，而且它记录亮度的方式与传统的图片不同，不是用非线性的方式将亮度信息压缩到</w:t>
      </w:r>
      <w:r w:rsidRPr="004F2D47">
        <w:rPr>
          <w:rFonts w:hint="eastAsia"/>
          <w:b w:val="0"/>
        </w:rPr>
        <w:t>8bit</w:t>
      </w:r>
      <w:r w:rsidRPr="004F2D47">
        <w:rPr>
          <w:rFonts w:hint="eastAsia"/>
          <w:b w:val="0"/>
        </w:rPr>
        <w:t>或</w:t>
      </w:r>
      <w:r w:rsidRPr="004F2D47">
        <w:rPr>
          <w:rFonts w:hint="eastAsia"/>
          <w:b w:val="0"/>
        </w:rPr>
        <w:t>16bit</w:t>
      </w:r>
      <w:r w:rsidR="008E3A9A">
        <w:rPr>
          <w:rFonts w:hint="eastAsia"/>
          <w:b w:val="0"/>
        </w:rPr>
        <w:t>的颜色空间内，而是用直接对应的方式记录亮度信息。因此高动态范围图像</w:t>
      </w:r>
      <w:r w:rsidRPr="004F2D47">
        <w:rPr>
          <w:rFonts w:hint="eastAsia"/>
          <w:b w:val="0"/>
        </w:rPr>
        <w:t>记录了图片环境中的</w:t>
      </w:r>
      <w:r w:rsidR="008E3A9A">
        <w:rPr>
          <w:rFonts w:hint="eastAsia"/>
          <w:b w:val="0"/>
        </w:rPr>
        <w:t>真实的</w:t>
      </w:r>
      <w:r w:rsidRPr="004F2D47">
        <w:rPr>
          <w:rFonts w:hint="eastAsia"/>
          <w:b w:val="0"/>
        </w:rPr>
        <w:t>照明信息。</w:t>
      </w:r>
    </w:p>
    <w:p w14:paraId="2BA4EB2C" w14:textId="77777777" w:rsidR="008E3A9A" w:rsidRDefault="008E3A9A" w:rsidP="004F2D47">
      <w:pPr>
        <w:pStyle w:val="042"/>
        <w:ind w:firstLine="560"/>
        <w:rPr>
          <w:b w:val="0"/>
        </w:rPr>
      </w:pPr>
      <w:r>
        <w:rPr>
          <w:rFonts w:hint="eastAsia"/>
          <w:b w:val="0"/>
        </w:rPr>
        <w:t>现有技术中，高动态范围图像是采用多帧合成的方法产生的。也就是针对同一场景，生成多帧图像，并且每帧图像的曝光时间依次增加。从而利用曝光时间依次增加的多帧图像，合成高动态范围的图像。</w:t>
      </w:r>
    </w:p>
    <w:p w14:paraId="70DEC6A1" w14:textId="77777777" w:rsidR="008E3A9A" w:rsidRDefault="008E3A9A" w:rsidP="004F2D47">
      <w:pPr>
        <w:pStyle w:val="042"/>
        <w:ind w:firstLine="560"/>
        <w:rPr>
          <w:b w:val="0"/>
        </w:rPr>
      </w:pPr>
      <w:r>
        <w:rPr>
          <w:rFonts w:hint="eastAsia"/>
          <w:b w:val="0"/>
        </w:rPr>
        <w:t>但是，现有技术中产生高动态范围图像的方法在对高速运动的物体进行拍摄时，会产生拖尾现象。因此，需要尽可能地提高图像动态范围，并在最短曝光时间内完成拍摄的方法。</w:t>
      </w:r>
    </w:p>
    <w:p w14:paraId="2D7711EA" w14:textId="77777777" w:rsidR="008E3A9A" w:rsidRDefault="008E3A9A" w:rsidP="004F2D47">
      <w:pPr>
        <w:pStyle w:val="042"/>
        <w:ind w:firstLine="560"/>
        <w:rPr>
          <w:b w:val="0"/>
        </w:rPr>
      </w:pPr>
      <w:r>
        <w:rPr>
          <w:rFonts w:hint="eastAsia"/>
          <w:b w:val="0"/>
        </w:rPr>
        <w:t>然而，对于现有技术中产生高动态范围图像的方法在对高速运动的物体进行拍摄时，会产生拖尾现象的技术问题，仍然还没有更好的解决方案。</w:t>
      </w:r>
    </w:p>
    <w:p w14:paraId="4BF70890" w14:textId="77777777" w:rsidR="00215DEB" w:rsidRDefault="00215DEB">
      <w:pPr>
        <w:pStyle w:val="042"/>
        <w:ind w:firstLine="562"/>
      </w:pPr>
    </w:p>
    <w:p w14:paraId="5F104BE3" w14:textId="77777777" w:rsidR="00215DEB" w:rsidRDefault="00F15888">
      <w:pPr>
        <w:pStyle w:val="03"/>
      </w:pPr>
      <w:r>
        <w:rPr>
          <w:rFonts w:hint="eastAsia"/>
        </w:rPr>
        <w:t>发明</w:t>
      </w:r>
      <w:r w:rsidR="00411103">
        <w:rPr>
          <w:rFonts w:hint="eastAsia"/>
        </w:rPr>
        <w:t>内容</w:t>
      </w:r>
    </w:p>
    <w:p w14:paraId="0F3C1990" w14:textId="77777777" w:rsidR="00215DEB" w:rsidRDefault="00F15888">
      <w:pPr>
        <w:pStyle w:val="042"/>
        <w:ind w:firstLine="560"/>
        <w:rPr>
          <w:b w:val="0"/>
        </w:rPr>
      </w:pPr>
      <w:r>
        <w:rPr>
          <w:rFonts w:hint="eastAsia"/>
          <w:b w:val="0"/>
        </w:rPr>
        <w:t>本公开</w:t>
      </w:r>
      <w:r w:rsidR="008E3A9A">
        <w:rPr>
          <w:rFonts w:hint="eastAsia"/>
          <w:b w:val="0"/>
        </w:rPr>
        <w:t>提供了一种图像传感器，以便解决现有技术中产生高动态范围图像的方法在对高速运动的物体进行拍摄时，会产生拖尾现象的技术问题</w:t>
      </w:r>
      <w:r w:rsidR="00411103">
        <w:rPr>
          <w:rFonts w:hint="eastAsia"/>
          <w:b w:val="0"/>
        </w:rPr>
        <w:t>。</w:t>
      </w:r>
    </w:p>
    <w:p w14:paraId="0FAD517A" w14:textId="77777777" w:rsidR="00A96138" w:rsidRDefault="00411103" w:rsidP="00411103">
      <w:pPr>
        <w:pStyle w:val="042"/>
        <w:ind w:firstLine="560"/>
        <w:rPr>
          <w:b w:val="0"/>
        </w:rPr>
      </w:pPr>
      <w:r>
        <w:rPr>
          <w:rFonts w:hint="eastAsia"/>
          <w:b w:val="0"/>
        </w:rPr>
        <w:t>根据本申请的一个方面，提供了一种图像传感器，包括：像素阵列单元，像素阵列单元包括多个像素；分别与像素阵列单元的各像素列连接的多个垂直信号线；以及列处理单元，与多个垂直信号线连接，用于通过多个垂直信号线接收各个像素列的像素产生的像素信号，并输出所接收的像素信号。此外，图像传感器还包括：多个增益放大器，分别设置于各个垂直信号线上，用于对垂直信号线上的像素信号进行放大，</w:t>
      </w:r>
      <w:r w:rsidR="00A96138">
        <w:rPr>
          <w:rFonts w:hint="eastAsia"/>
          <w:b w:val="0"/>
        </w:rPr>
        <w:t>并且</w:t>
      </w:r>
      <w:ins w:id="17" w:author="lenovo" w:date="2019-03-11T09:14:00Z">
        <w:r w:rsidR="00D85E6D" w:rsidRPr="00D85E6D">
          <w:rPr>
            <w:rFonts w:hint="eastAsia"/>
            <w:b w:val="0"/>
            <w:rPrChange w:id="18" w:author="lenovo" w:date="2019-03-11T09:14:00Z">
              <w:rPr>
                <w:rFonts w:hint="eastAsia"/>
                <w:b w:val="0"/>
                <w:highlight w:val="green"/>
              </w:rPr>
            </w:rPrChange>
          </w:rPr>
          <w:t>多个增益放大器配置为能够使</w:t>
        </w:r>
      </w:ins>
      <w:r w:rsidR="00A96138">
        <w:rPr>
          <w:rFonts w:hint="eastAsia"/>
          <w:b w:val="0"/>
        </w:rPr>
        <w:t>经过多个增益放大器放大后的传感器像素信号的增益倍数不同。</w:t>
      </w:r>
    </w:p>
    <w:p w14:paraId="071B7696" w14:textId="77777777" w:rsidR="00411103" w:rsidRPr="006778A1" w:rsidRDefault="00A96138" w:rsidP="00411103">
      <w:pPr>
        <w:pStyle w:val="042"/>
        <w:ind w:firstLine="560"/>
        <w:rPr>
          <w:b w:val="0"/>
        </w:rPr>
      </w:pPr>
      <w:r>
        <w:rPr>
          <w:rFonts w:hint="eastAsia"/>
          <w:b w:val="0"/>
        </w:rPr>
        <w:t>可选地，</w:t>
      </w:r>
      <w:r w:rsidR="00411103">
        <w:rPr>
          <w:rFonts w:hint="eastAsia"/>
          <w:b w:val="0"/>
        </w:rPr>
        <w:t>多个增益放大器的</w:t>
      </w:r>
      <w:r w:rsidR="006F333A">
        <w:rPr>
          <w:rFonts w:hint="eastAsia"/>
          <w:b w:val="0"/>
        </w:rPr>
        <w:t>增益值</w:t>
      </w:r>
      <w:r w:rsidR="00411103">
        <w:rPr>
          <w:rFonts w:hint="eastAsia"/>
          <w:b w:val="0"/>
        </w:rPr>
        <w:t>不同。</w:t>
      </w:r>
    </w:p>
    <w:p w14:paraId="43A113FC" w14:textId="77777777" w:rsidR="00411103" w:rsidRDefault="00411103" w:rsidP="00411103">
      <w:pPr>
        <w:pStyle w:val="042"/>
        <w:ind w:firstLine="560"/>
        <w:rPr>
          <w:b w:val="0"/>
        </w:rPr>
      </w:pPr>
      <w:r>
        <w:rPr>
          <w:rFonts w:hint="eastAsia"/>
          <w:b w:val="0"/>
        </w:rPr>
        <w:t>可选地</w:t>
      </w:r>
      <w:r w:rsidRPr="00507B0C">
        <w:rPr>
          <w:rFonts w:hint="eastAsia"/>
          <w:b w:val="0"/>
        </w:rPr>
        <w:t>，多个增益放大器</w:t>
      </w:r>
      <w:r>
        <w:rPr>
          <w:rFonts w:hint="eastAsia"/>
          <w:b w:val="0"/>
        </w:rPr>
        <w:t>的</w:t>
      </w:r>
      <w:r w:rsidR="006F333A">
        <w:rPr>
          <w:rFonts w:hint="eastAsia"/>
          <w:b w:val="0"/>
        </w:rPr>
        <w:t>增益值</w:t>
      </w:r>
      <w:r>
        <w:rPr>
          <w:rFonts w:hint="eastAsia"/>
          <w:b w:val="0"/>
        </w:rPr>
        <w:t>按照多个增益放大器的排列以预定周期</w:t>
      </w:r>
      <w:r>
        <w:rPr>
          <w:rFonts w:hint="eastAsia"/>
          <w:b w:val="0"/>
        </w:rPr>
        <w:lastRenderedPageBreak/>
        <w:t>重复布置。</w:t>
      </w:r>
    </w:p>
    <w:p w14:paraId="15888CEE" w14:textId="77777777" w:rsidR="00411103" w:rsidRPr="00507B0C" w:rsidRDefault="00411103" w:rsidP="00411103">
      <w:pPr>
        <w:pStyle w:val="042"/>
        <w:ind w:firstLine="560"/>
        <w:rPr>
          <w:b w:val="0"/>
        </w:rPr>
      </w:pPr>
      <w:r>
        <w:rPr>
          <w:rFonts w:hint="eastAsia"/>
          <w:b w:val="0"/>
        </w:rPr>
        <w:t>可选地，图像传感器还包括与列处理单元连接的数据处理单元，用于从处理单元接收像素信号，并且输出图像信号。</w:t>
      </w:r>
    </w:p>
    <w:p w14:paraId="32934CE5" w14:textId="77777777" w:rsidR="00411103" w:rsidRDefault="00411103" w:rsidP="00411103">
      <w:pPr>
        <w:pStyle w:val="042"/>
        <w:ind w:firstLine="560"/>
        <w:rPr>
          <w:b w:val="0"/>
        </w:rPr>
      </w:pPr>
      <w:r>
        <w:rPr>
          <w:rFonts w:hint="eastAsia"/>
          <w:b w:val="0"/>
        </w:rPr>
        <w:t>可选地，图像传感器还包括与数据处理单元连接的存储单元。</w:t>
      </w:r>
    </w:p>
    <w:p w14:paraId="57F9BD24" w14:textId="77777777" w:rsidR="00411103" w:rsidRPr="00BF00F7" w:rsidRDefault="00411103" w:rsidP="00411103">
      <w:pPr>
        <w:pStyle w:val="042"/>
        <w:ind w:firstLine="560"/>
        <w:rPr>
          <w:b w:val="0"/>
        </w:rPr>
      </w:pPr>
      <w:r>
        <w:rPr>
          <w:rFonts w:hint="eastAsia"/>
          <w:b w:val="0"/>
        </w:rPr>
        <w:t>可选地，图像传感器还包括垂直驱动单元，其中垂直驱动单元通过多个水平信号线与像素阵列单元的各个像素行连接。</w:t>
      </w:r>
    </w:p>
    <w:p w14:paraId="22D9E0A7" w14:textId="77777777" w:rsidR="00411103" w:rsidRPr="00BF00F7" w:rsidRDefault="00905908" w:rsidP="00411103">
      <w:pPr>
        <w:pStyle w:val="042"/>
        <w:ind w:firstLine="560"/>
        <w:rPr>
          <w:b w:val="0"/>
        </w:rPr>
      </w:pPr>
      <w:r>
        <w:rPr>
          <w:rFonts w:hint="eastAsia"/>
          <w:b w:val="0"/>
        </w:rPr>
        <w:t>可选地，</w:t>
      </w:r>
      <w:r w:rsidR="00411103">
        <w:rPr>
          <w:rFonts w:hint="eastAsia"/>
          <w:b w:val="0"/>
        </w:rPr>
        <w:t>图像传感器还包括水平驱动单元，其中水平驱动单元通过多个垂直信号线与像素阵列单元的各个像素列连接。</w:t>
      </w:r>
    </w:p>
    <w:p w14:paraId="1B8C2097" w14:textId="77777777" w:rsidR="00411103" w:rsidRDefault="00905908" w:rsidP="00411103">
      <w:pPr>
        <w:pStyle w:val="042"/>
        <w:ind w:firstLine="560"/>
        <w:rPr>
          <w:b w:val="0"/>
        </w:rPr>
      </w:pPr>
      <w:r>
        <w:rPr>
          <w:rFonts w:hint="eastAsia"/>
          <w:b w:val="0"/>
        </w:rPr>
        <w:t>可选地，</w:t>
      </w:r>
      <w:r w:rsidR="00411103">
        <w:rPr>
          <w:rFonts w:hint="eastAsia"/>
          <w:b w:val="0"/>
        </w:rPr>
        <w:t>图像传感器还包括驱动控制单元，其中驱动控制单元与垂直驱动单元、水平驱动单元以及列处理单元连接，用于控制垂直驱动单元、水平驱动单元以及列处理单元的操作。</w:t>
      </w:r>
    </w:p>
    <w:p w14:paraId="69CB03FD" w14:textId="77777777" w:rsidR="00215DEB" w:rsidRDefault="00905908" w:rsidP="00411103">
      <w:pPr>
        <w:pStyle w:val="042"/>
        <w:ind w:firstLine="560"/>
        <w:rPr>
          <w:b w:val="0"/>
        </w:rPr>
      </w:pPr>
      <w:r>
        <w:rPr>
          <w:rFonts w:hint="eastAsia"/>
          <w:b w:val="0"/>
        </w:rPr>
        <w:t>可选地，</w:t>
      </w:r>
      <w:r w:rsidR="00411103">
        <w:rPr>
          <w:rFonts w:hint="eastAsia"/>
          <w:b w:val="0"/>
        </w:rPr>
        <w:t>图像传感器还包括分别设置于各个垂直信号线上的模数转换单元，模数转换单元设置于像素阵列单元与增益放单器之间。</w:t>
      </w:r>
    </w:p>
    <w:p w14:paraId="2C64F786" w14:textId="77777777" w:rsidR="00584BAE" w:rsidRPr="009B0023" w:rsidRDefault="00584BAE" w:rsidP="00584BAE">
      <w:pPr>
        <w:pStyle w:val="042"/>
        <w:ind w:firstLine="560"/>
        <w:rPr>
          <w:b w:val="0"/>
        </w:rPr>
      </w:pPr>
      <w:r>
        <w:rPr>
          <w:rFonts w:hint="eastAsia"/>
          <w:b w:val="0"/>
        </w:rPr>
        <w:t>可选地，所述数据处理单元配置用于执行以下操作：从列处理单元接收像素阵列单元的传感器像素信号；从所接收的传感器像素信号中选择多个传感器像素列的传感器像素信号，用于生成输出图像的指定图像像素列；从所选择的传感器像素信号中确定与指定图像像素列的指定图像像素对应的传感器像素信号；以及根据所确定的传感器像素信号确定指定图像像素的像素值。</w:t>
      </w:r>
    </w:p>
    <w:p w14:paraId="387897C3" w14:textId="77777777" w:rsidR="00584BAE" w:rsidRPr="004849BA" w:rsidRDefault="00584BAE" w:rsidP="00584BAE">
      <w:pPr>
        <w:pStyle w:val="042"/>
        <w:ind w:firstLine="560"/>
        <w:rPr>
          <w:b w:val="0"/>
        </w:rPr>
      </w:pPr>
      <w:r>
        <w:rPr>
          <w:rFonts w:hint="eastAsia"/>
          <w:b w:val="0"/>
        </w:rPr>
        <w:t>可选地，根据所确定的传感器像素信号确定所述指定图像像素的像素值的操作，包括：获取与指定图像像素相关的亮度信息；确定与亮度信息对应的增益放大器的增益值；从所确定的传感器像素信号中获取与所确定的增益值对应的传感器像素信号；以及根据与所确定的增益值对应的传感器像素信号，确定指定图像像素的像素值。</w:t>
      </w:r>
    </w:p>
    <w:p w14:paraId="0562E3A4" w14:textId="77777777" w:rsidR="00584BAE" w:rsidRPr="004849BA" w:rsidRDefault="00584BAE" w:rsidP="00584BAE">
      <w:pPr>
        <w:pStyle w:val="042"/>
        <w:ind w:firstLine="560"/>
        <w:rPr>
          <w:b w:val="0"/>
        </w:rPr>
      </w:pPr>
      <w:r>
        <w:rPr>
          <w:rFonts w:hint="eastAsia"/>
          <w:b w:val="0"/>
        </w:rPr>
        <w:t>可选地，获取与指定图像像素相关的亮度信息的操作，包括：获取与输出图像相关的参考图像；以及根据参考图像中与指定图像像素对应的参考图像像素的亮度信息确定与指定图像像素相关的亮度信息。</w:t>
      </w:r>
    </w:p>
    <w:p w14:paraId="3DC3CF37" w14:textId="77777777" w:rsidR="00584BAE" w:rsidRDefault="00584BAE" w:rsidP="00584BAE">
      <w:pPr>
        <w:pStyle w:val="042"/>
        <w:ind w:firstLine="560"/>
        <w:rPr>
          <w:b w:val="0"/>
        </w:rPr>
      </w:pPr>
      <w:r>
        <w:rPr>
          <w:rFonts w:hint="eastAsia"/>
          <w:b w:val="0"/>
        </w:rPr>
        <w:t>可选地，根据所确定的传感器像素信号确定指定图像像素的像素值的操作，包括：获取与输出图像相关的多个参考图像；确定分别与多个参考图像的像素所对应的增益放大器的增益值；从分别与多个参考图像的像素所对应的增益值中确定比例高于预定值的增益值；从所确定的传感器像素信号中获取与所确定的增益值对应的传感器像素信号；以及根据与所确定的增益值对应的传感器像素信号，确定指定图像像素的像素值。</w:t>
      </w:r>
    </w:p>
    <w:p w14:paraId="1BF13325" w14:textId="77777777" w:rsidR="00584BAE" w:rsidRPr="00FB06DD" w:rsidRDefault="004D69BD" w:rsidP="00411103">
      <w:pPr>
        <w:pStyle w:val="042"/>
        <w:ind w:firstLine="560"/>
        <w:rPr>
          <w:b w:val="0"/>
        </w:rPr>
      </w:pPr>
      <w:r>
        <w:rPr>
          <w:rFonts w:hint="eastAsia"/>
          <w:b w:val="0"/>
        </w:rPr>
        <w:lastRenderedPageBreak/>
        <w:t>可选地，还包括分别与多个增益放大器对应的多个比较器，比较器的第一输入端接收参考电压，比较器的第二输入端与所述垂直信号线连接，并且比较器的输出端与增益放大器连接，用于调节增益放大器的增益。</w:t>
      </w:r>
    </w:p>
    <w:p w14:paraId="0F43D4D5" w14:textId="77777777" w:rsidR="00CD7E20" w:rsidRDefault="00CD7E20" w:rsidP="00CD7E20">
      <w:pPr>
        <w:pStyle w:val="042"/>
        <w:ind w:firstLine="560"/>
        <w:rPr>
          <w:b w:val="0"/>
        </w:rPr>
      </w:pPr>
      <w:r>
        <w:rPr>
          <w:rFonts w:hint="eastAsia"/>
          <w:b w:val="0"/>
        </w:rPr>
        <w:t>综上所述，在</w:t>
      </w:r>
      <w:r w:rsidR="00F15888">
        <w:rPr>
          <w:rFonts w:hint="eastAsia"/>
          <w:b w:val="0"/>
        </w:rPr>
        <w:t>本公开</w:t>
      </w:r>
      <w:r>
        <w:rPr>
          <w:rFonts w:hint="eastAsia"/>
          <w:b w:val="0"/>
        </w:rPr>
        <w:t>中，利用多个增益放大器分别对各个像素列的像素信号进行放大，</w:t>
      </w:r>
      <w:ins w:id="19" w:author="lenovo" w:date="2019-03-11T09:15:00Z">
        <w:r w:rsidR="00D85E6D">
          <w:rPr>
            <w:rFonts w:hint="eastAsia"/>
            <w:b w:val="0"/>
          </w:rPr>
          <w:t>能够</w:t>
        </w:r>
      </w:ins>
      <w:r w:rsidR="00FB06DD">
        <w:rPr>
          <w:rFonts w:hint="eastAsia"/>
          <w:b w:val="0"/>
        </w:rPr>
        <w:t>使得放大后的像素信号的增益倍数不同，从而</w:t>
      </w:r>
      <w:r>
        <w:rPr>
          <w:rFonts w:hint="eastAsia"/>
          <w:b w:val="0"/>
        </w:rPr>
        <w:t>替代了现有技术中用不同的曝光时间产生多帧图像的操作。因此，</w:t>
      </w:r>
      <w:r w:rsidR="00F15888">
        <w:rPr>
          <w:rFonts w:hint="eastAsia"/>
          <w:b w:val="0"/>
        </w:rPr>
        <w:t>本公开</w:t>
      </w:r>
      <w:r>
        <w:rPr>
          <w:rFonts w:hint="eastAsia"/>
          <w:b w:val="0"/>
        </w:rPr>
        <w:t>所述的图像传感器，能够在最短曝光时间内完成高动态范围图像的拍摄。从而解决了现有技术中产生高动态范围图像的方法在对高速运动的物体进行拍摄时，会产生拖尾现象的技术问题。</w:t>
      </w:r>
    </w:p>
    <w:p w14:paraId="3848A04F" w14:textId="77777777" w:rsidR="00215DEB" w:rsidRDefault="00411103">
      <w:pPr>
        <w:pStyle w:val="042"/>
        <w:ind w:firstLine="560"/>
      </w:pPr>
      <w:r>
        <w:rPr>
          <w:rFonts w:hint="eastAsia"/>
          <w:b w:val="0"/>
        </w:rPr>
        <w:t>根据下文结合附图对本申请的具体实施例的详细描述，本领域技术人员将会更加明了本申请的上述以及其他目的、优点和特征。</w:t>
      </w:r>
    </w:p>
    <w:p w14:paraId="553AC1A0" w14:textId="77777777" w:rsidR="00215DEB" w:rsidRDefault="00215DEB">
      <w:pPr>
        <w:pStyle w:val="042"/>
        <w:ind w:firstLine="562"/>
      </w:pPr>
    </w:p>
    <w:p w14:paraId="4A23098A" w14:textId="77777777" w:rsidR="00215DEB" w:rsidRDefault="00411103">
      <w:pPr>
        <w:pStyle w:val="03"/>
      </w:pPr>
      <w:r>
        <w:rPr>
          <w:rFonts w:hint="eastAsia"/>
        </w:rPr>
        <w:t>附图说明</w:t>
      </w:r>
    </w:p>
    <w:p w14:paraId="3D31DAFC" w14:textId="77777777" w:rsidR="00215DEB" w:rsidRDefault="00411103">
      <w:pPr>
        <w:pStyle w:val="042"/>
        <w:ind w:firstLine="560"/>
        <w:rPr>
          <w:b w:val="0"/>
        </w:rPr>
      </w:pPr>
      <w:r>
        <w:rPr>
          <w:rFonts w:hint="eastAsia"/>
          <w:b w:val="0"/>
        </w:rPr>
        <w:t>后文将参照附图以示例性而非限制性的方式详细描述本申请的一些具体实施例。附图中相同的附图标记标示了相同或类似的部件或部分。本领域技术人员应该理解，这些附图未必是按比例绘制的。附图中：</w:t>
      </w:r>
    </w:p>
    <w:p w14:paraId="3CAAC5F2" w14:textId="77777777" w:rsidR="00215DEB" w:rsidRDefault="00411103">
      <w:pPr>
        <w:pStyle w:val="042"/>
        <w:ind w:firstLine="560"/>
        <w:rPr>
          <w:b w:val="0"/>
        </w:rPr>
      </w:pPr>
      <w:r>
        <w:rPr>
          <w:rFonts w:hint="eastAsia"/>
          <w:b w:val="0"/>
        </w:rPr>
        <w:t>图</w:t>
      </w:r>
      <w:r>
        <w:rPr>
          <w:rFonts w:hint="eastAsia"/>
          <w:b w:val="0"/>
        </w:rPr>
        <w:t>1</w:t>
      </w:r>
      <w:r>
        <w:rPr>
          <w:rFonts w:hint="eastAsia"/>
          <w:b w:val="0"/>
        </w:rPr>
        <w:t>是根据</w:t>
      </w:r>
      <w:r w:rsidR="00F15888">
        <w:rPr>
          <w:rFonts w:hint="eastAsia"/>
          <w:b w:val="0"/>
        </w:rPr>
        <w:t>本公开</w:t>
      </w:r>
      <w:r w:rsidR="00CD7E20">
        <w:rPr>
          <w:rFonts w:hint="eastAsia"/>
          <w:b w:val="0"/>
        </w:rPr>
        <w:t>的实施例</w:t>
      </w:r>
      <w:r w:rsidR="00BF76CE">
        <w:rPr>
          <w:rFonts w:hint="eastAsia"/>
          <w:b w:val="0"/>
        </w:rPr>
        <w:t>1</w:t>
      </w:r>
      <w:r w:rsidR="00CD7E20">
        <w:rPr>
          <w:rFonts w:hint="eastAsia"/>
          <w:b w:val="0"/>
        </w:rPr>
        <w:t>所述的图像传感器的示意图</w:t>
      </w:r>
      <w:r>
        <w:rPr>
          <w:rFonts w:hint="eastAsia"/>
          <w:b w:val="0"/>
        </w:rPr>
        <w:t>；</w:t>
      </w:r>
    </w:p>
    <w:p w14:paraId="7E78AAEE" w14:textId="77777777" w:rsidR="00215DEB" w:rsidRDefault="00411103">
      <w:pPr>
        <w:pStyle w:val="042"/>
        <w:ind w:firstLine="560"/>
        <w:rPr>
          <w:b w:val="0"/>
        </w:rPr>
      </w:pPr>
      <w:r>
        <w:rPr>
          <w:rFonts w:hint="eastAsia"/>
          <w:b w:val="0"/>
        </w:rPr>
        <w:t>图</w:t>
      </w:r>
      <w:r>
        <w:rPr>
          <w:rFonts w:hint="eastAsia"/>
          <w:b w:val="0"/>
        </w:rPr>
        <w:t>2</w:t>
      </w:r>
      <w:r>
        <w:rPr>
          <w:rFonts w:hint="eastAsia"/>
          <w:b w:val="0"/>
        </w:rPr>
        <w:t>是</w:t>
      </w:r>
      <w:r w:rsidR="00CD7E20">
        <w:rPr>
          <w:rFonts w:hint="eastAsia"/>
          <w:b w:val="0"/>
        </w:rPr>
        <w:t>根据</w:t>
      </w:r>
      <w:r w:rsidR="00F15888">
        <w:rPr>
          <w:rFonts w:hint="eastAsia"/>
          <w:b w:val="0"/>
        </w:rPr>
        <w:t>本公开</w:t>
      </w:r>
      <w:r w:rsidR="00CD7E20">
        <w:rPr>
          <w:rFonts w:hint="eastAsia"/>
          <w:b w:val="0"/>
        </w:rPr>
        <w:t>的实施例</w:t>
      </w:r>
      <w:r w:rsidR="00BF76CE">
        <w:rPr>
          <w:rFonts w:hint="eastAsia"/>
          <w:b w:val="0"/>
        </w:rPr>
        <w:t>1</w:t>
      </w:r>
      <w:r w:rsidR="00CD7E20">
        <w:rPr>
          <w:rFonts w:hint="eastAsia"/>
          <w:b w:val="0"/>
        </w:rPr>
        <w:t>所述的另一个图像传感器的示意图</w:t>
      </w:r>
      <w:r>
        <w:rPr>
          <w:rFonts w:hint="eastAsia"/>
          <w:b w:val="0"/>
        </w:rPr>
        <w:t>；</w:t>
      </w:r>
    </w:p>
    <w:p w14:paraId="76425A61" w14:textId="77777777" w:rsidR="005E0140" w:rsidRDefault="00411103" w:rsidP="00CD7E20">
      <w:pPr>
        <w:pStyle w:val="042"/>
        <w:ind w:firstLine="560"/>
        <w:rPr>
          <w:b w:val="0"/>
        </w:rPr>
      </w:pPr>
      <w:r>
        <w:rPr>
          <w:rFonts w:hint="eastAsia"/>
          <w:b w:val="0"/>
        </w:rPr>
        <w:t>图</w:t>
      </w:r>
      <w:r>
        <w:rPr>
          <w:rFonts w:hint="eastAsia"/>
          <w:b w:val="0"/>
        </w:rPr>
        <w:t>3</w:t>
      </w:r>
      <w:r>
        <w:rPr>
          <w:rFonts w:hint="eastAsia"/>
          <w:b w:val="0"/>
        </w:rPr>
        <w:t>是</w:t>
      </w:r>
      <w:r w:rsidR="00CD7E20">
        <w:rPr>
          <w:rFonts w:hint="eastAsia"/>
          <w:b w:val="0"/>
        </w:rPr>
        <w:t>根据</w:t>
      </w:r>
      <w:r w:rsidR="00F15888">
        <w:rPr>
          <w:rFonts w:hint="eastAsia"/>
          <w:b w:val="0"/>
        </w:rPr>
        <w:t>本公开</w:t>
      </w:r>
      <w:r w:rsidR="00CD7E20">
        <w:rPr>
          <w:rFonts w:hint="eastAsia"/>
          <w:b w:val="0"/>
        </w:rPr>
        <w:t>的实施例</w:t>
      </w:r>
      <w:r w:rsidR="00BF76CE">
        <w:rPr>
          <w:rFonts w:hint="eastAsia"/>
          <w:b w:val="0"/>
        </w:rPr>
        <w:t>1</w:t>
      </w:r>
      <w:r w:rsidR="00CD7E20">
        <w:rPr>
          <w:rFonts w:hint="eastAsia"/>
          <w:b w:val="0"/>
        </w:rPr>
        <w:t>所述的另一个图像传感器的示意图</w:t>
      </w:r>
      <w:r w:rsidR="005E0140">
        <w:rPr>
          <w:rFonts w:hint="eastAsia"/>
          <w:b w:val="0"/>
        </w:rPr>
        <w:t>；</w:t>
      </w:r>
    </w:p>
    <w:p w14:paraId="6A92270F" w14:textId="77777777" w:rsidR="005E0140" w:rsidRDefault="005E0140" w:rsidP="00CD7E20">
      <w:pPr>
        <w:pStyle w:val="042"/>
        <w:ind w:firstLine="560"/>
        <w:rPr>
          <w:b w:val="0"/>
        </w:rPr>
      </w:pPr>
      <w:r>
        <w:rPr>
          <w:rFonts w:hint="eastAsia"/>
          <w:b w:val="0"/>
        </w:rPr>
        <w:t>图</w:t>
      </w:r>
      <w:r>
        <w:rPr>
          <w:rFonts w:hint="eastAsia"/>
          <w:b w:val="0"/>
        </w:rPr>
        <w:t>4</w:t>
      </w:r>
      <w:r>
        <w:rPr>
          <w:rFonts w:hint="eastAsia"/>
          <w:b w:val="0"/>
        </w:rPr>
        <w:t>是根据本公开实施例</w:t>
      </w:r>
      <w:r w:rsidR="00BF76CE">
        <w:rPr>
          <w:rFonts w:hint="eastAsia"/>
          <w:b w:val="0"/>
        </w:rPr>
        <w:t>1</w:t>
      </w:r>
      <w:r>
        <w:rPr>
          <w:rFonts w:hint="eastAsia"/>
          <w:b w:val="0"/>
        </w:rPr>
        <w:t>所述的图像传感器中的数据处理单元执行的方法的流程示意图；以及</w:t>
      </w:r>
    </w:p>
    <w:p w14:paraId="03F152FA" w14:textId="77777777" w:rsidR="00BF76CE" w:rsidRDefault="005E0140" w:rsidP="00CD7E20">
      <w:pPr>
        <w:pStyle w:val="042"/>
        <w:ind w:firstLine="560"/>
        <w:rPr>
          <w:b w:val="0"/>
        </w:rPr>
      </w:pPr>
      <w:r>
        <w:rPr>
          <w:rFonts w:hint="eastAsia"/>
          <w:b w:val="0"/>
        </w:rPr>
        <w:t>图</w:t>
      </w:r>
      <w:r>
        <w:rPr>
          <w:rFonts w:hint="eastAsia"/>
          <w:b w:val="0"/>
        </w:rPr>
        <w:t>5</w:t>
      </w:r>
      <w:r>
        <w:rPr>
          <w:rFonts w:hint="eastAsia"/>
          <w:b w:val="0"/>
        </w:rPr>
        <w:t>是根据本公开的实施例</w:t>
      </w:r>
      <w:r w:rsidR="00BF76CE">
        <w:rPr>
          <w:rFonts w:hint="eastAsia"/>
          <w:b w:val="0"/>
        </w:rPr>
        <w:t>1</w:t>
      </w:r>
      <w:r>
        <w:rPr>
          <w:rFonts w:hint="eastAsia"/>
          <w:b w:val="0"/>
        </w:rPr>
        <w:t>所述图像传感器中生成图像像素列的图像像素的示意图</w:t>
      </w:r>
      <w:r w:rsidR="00BF76CE">
        <w:rPr>
          <w:rFonts w:hint="eastAsia"/>
          <w:b w:val="0"/>
        </w:rPr>
        <w:t>；以及</w:t>
      </w:r>
    </w:p>
    <w:p w14:paraId="5C090335" w14:textId="77777777" w:rsidR="00215DEB" w:rsidRDefault="00BF76CE" w:rsidP="00CD7E20">
      <w:pPr>
        <w:pStyle w:val="042"/>
        <w:ind w:firstLine="560"/>
      </w:pPr>
      <w:r>
        <w:rPr>
          <w:rFonts w:hint="eastAsia"/>
          <w:b w:val="0"/>
        </w:rPr>
        <w:t>图</w:t>
      </w:r>
      <w:r>
        <w:rPr>
          <w:rFonts w:hint="eastAsia"/>
          <w:b w:val="0"/>
        </w:rPr>
        <w:t>6</w:t>
      </w:r>
      <w:r>
        <w:rPr>
          <w:rFonts w:hint="eastAsia"/>
          <w:b w:val="0"/>
        </w:rPr>
        <w:t>是根据本公开的实施例</w:t>
      </w:r>
      <w:r>
        <w:rPr>
          <w:rFonts w:hint="eastAsia"/>
          <w:b w:val="0"/>
        </w:rPr>
        <w:t>2</w:t>
      </w:r>
      <w:r>
        <w:rPr>
          <w:rFonts w:hint="eastAsia"/>
          <w:b w:val="0"/>
        </w:rPr>
        <w:t>所述的图像传感器的示意图</w:t>
      </w:r>
      <w:r w:rsidR="00411103">
        <w:rPr>
          <w:rFonts w:hint="eastAsia"/>
          <w:b w:val="0"/>
        </w:rPr>
        <w:t>。</w:t>
      </w:r>
    </w:p>
    <w:p w14:paraId="60CCDF8B" w14:textId="77777777" w:rsidR="00215DEB" w:rsidRDefault="00215DEB">
      <w:pPr>
        <w:pStyle w:val="03"/>
      </w:pPr>
    </w:p>
    <w:p w14:paraId="2EA8C8CA" w14:textId="77777777" w:rsidR="00215DEB" w:rsidRDefault="00411103">
      <w:pPr>
        <w:pStyle w:val="03"/>
      </w:pPr>
      <w:r>
        <w:rPr>
          <w:rFonts w:hint="eastAsia"/>
        </w:rPr>
        <w:t>具体实施方式</w:t>
      </w:r>
    </w:p>
    <w:p w14:paraId="1C2BB970" w14:textId="77777777" w:rsidR="0003455C" w:rsidRPr="00D554DF" w:rsidRDefault="0003455C" w:rsidP="00D554DF">
      <w:pPr>
        <w:pStyle w:val="03"/>
        <w:ind w:firstLine="562"/>
      </w:pPr>
      <w:r w:rsidRPr="00D554DF">
        <w:rPr>
          <w:rFonts w:hint="eastAsia"/>
        </w:rPr>
        <w:t>实施例</w:t>
      </w:r>
      <w:r w:rsidRPr="00D554DF">
        <w:t>1</w:t>
      </w:r>
    </w:p>
    <w:p w14:paraId="5475BF2D" w14:textId="77777777" w:rsidR="00905908" w:rsidRDefault="00411103" w:rsidP="00905908">
      <w:pPr>
        <w:pStyle w:val="042"/>
        <w:ind w:firstLine="560"/>
        <w:rPr>
          <w:b w:val="0"/>
        </w:rPr>
      </w:pPr>
      <w:r>
        <w:rPr>
          <w:rFonts w:hint="eastAsia"/>
          <w:b w:val="0"/>
        </w:rPr>
        <w:t>图</w:t>
      </w:r>
      <w:r>
        <w:rPr>
          <w:rFonts w:hint="eastAsia"/>
          <w:b w:val="0"/>
        </w:rPr>
        <w:t>1</w:t>
      </w:r>
      <w:r>
        <w:rPr>
          <w:rFonts w:hint="eastAsia"/>
          <w:b w:val="0"/>
        </w:rPr>
        <w:t>是根据</w:t>
      </w:r>
      <w:r w:rsidR="00F15888">
        <w:rPr>
          <w:rFonts w:hint="eastAsia"/>
          <w:b w:val="0"/>
        </w:rPr>
        <w:t>本公开</w:t>
      </w:r>
      <w:r>
        <w:rPr>
          <w:rFonts w:hint="eastAsia"/>
          <w:b w:val="0"/>
        </w:rPr>
        <w:t>实施例</w:t>
      </w:r>
      <w:r w:rsidR="0003455C">
        <w:rPr>
          <w:rFonts w:hint="eastAsia"/>
          <w:b w:val="0"/>
        </w:rPr>
        <w:t>1</w:t>
      </w:r>
      <w:r>
        <w:rPr>
          <w:rFonts w:hint="eastAsia"/>
          <w:b w:val="0"/>
        </w:rPr>
        <w:t>的</w:t>
      </w:r>
      <w:r w:rsidR="00905908">
        <w:rPr>
          <w:rFonts w:hint="eastAsia"/>
          <w:b w:val="0"/>
        </w:rPr>
        <w:t>图像传感器</w:t>
      </w:r>
      <w:r w:rsidR="00905908">
        <w:rPr>
          <w:rFonts w:hint="eastAsia"/>
          <w:b w:val="0"/>
        </w:rPr>
        <w:t>100</w:t>
      </w:r>
      <w:r>
        <w:rPr>
          <w:rFonts w:hint="eastAsia"/>
          <w:b w:val="0"/>
        </w:rPr>
        <w:t>的示意性透视图。</w:t>
      </w:r>
      <w:r w:rsidR="00905908">
        <w:rPr>
          <w:rFonts w:hint="eastAsia"/>
          <w:b w:val="0"/>
        </w:rPr>
        <w:t>参考图</w:t>
      </w:r>
      <w:r w:rsidR="00905908">
        <w:rPr>
          <w:rFonts w:hint="eastAsia"/>
          <w:b w:val="0"/>
        </w:rPr>
        <w:t>1</w:t>
      </w:r>
      <w:r w:rsidR="00905908">
        <w:rPr>
          <w:rFonts w:hint="eastAsia"/>
          <w:b w:val="0"/>
        </w:rPr>
        <w:t>所示，图像传感器</w:t>
      </w:r>
      <w:r w:rsidR="00905908">
        <w:rPr>
          <w:rFonts w:hint="eastAsia"/>
          <w:b w:val="0"/>
        </w:rPr>
        <w:t>100</w:t>
      </w:r>
      <w:r w:rsidR="00905908">
        <w:rPr>
          <w:rFonts w:hint="eastAsia"/>
          <w:b w:val="0"/>
        </w:rPr>
        <w:t>包括：像素阵列单元</w:t>
      </w:r>
      <w:r w:rsidR="00905908">
        <w:rPr>
          <w:rFonts w:hint="eastAsia"/>
          <w:b w:val="0"/>
        </w:rPr>
        <w:t>110</w:t>
      </w:r>
      <w:r w:rsidR="00905908">
        <w:rPr>
          <w:rFonts w:hint="eastAsia"/>
          <w:b w:val="0"/>
        </w:rPr>
        <w:t>，像素阵列单元</w:t>
      </w:r>
      <w:r w:rsidR="00905908">
        <w:rPr>
          <w:rFonts w:hint="eastAsia"/>
          <w:b w:val="0"/>
        </w:rPr>
        <w:t>110</w:t>
      </w:r>
      <w:r w:rsidR="00905908">
        <w:rPr>
          <w:rFonts w:hint="eastAsia"/>
          <w:b w:val="0"/>
        </w:rPr>
        <w:t>包括多个</w:t>
      </w:r>
      <w:r w:rsidR="00BB0FEE">
        <w:rPr>
          <w:rFonts w:hint="eastAsia"/>
          <w:b w:val="0"/>
        </w:rPr>
        <w:t>传感器</w:t>
      </w:r>
      <w:r w:rsidR="00905908">
        <w:rPr>
          <w:rFonts w:hint="eastAsia"/>
          <w:b w:val="0"/>
        </w:rPr>
        <w:t>像素；分别与像素阵列单元</w:t>
      </w:r>
      <w:r w:rsidR="00905908">
        <w:rPr>
          <w:rFonts w:hint="eastAsia"/>
          <w:b w:val="0"/>
        </w:rPr>
        <w:t>110</w:t>
      </w:r>
      <w:r w:rsidR="00905908">
        <w:rPr>
          <w:rFonts w:hint="eastAsia"/>
          <w:b w:val="0"/>
        </w:rPr>
        <w:t>的各</w:t>
      </w:r>
      <w:r w:rsidR="00BB0FEE">
        <w:rPr>
          <w:rFonts w:hint="eastAsia"/>
          <w:b w:val="0"/>
        </w:rPr>
        <w:t>传感器</w:t>
      </w:r>
      <w:r w:rsidR="00905908">
        <w:rPr>
          <w:rFonts w:hint="eastAsia"/>
          <w:b w:val="0"/>
        </w:rPr>
        <w:t>像素列连接的多个垂直信号线</w:t>
      </w:r>
      <w:r w:rsidR="00905908">
        <w:rPr>
          <w:rFonts w:hint="eastAsia"/>
          <w:b w:val="0"/>
        </w:rPr>
        <w:t>152</w:t>
      </w:r>
      <w:r w:rsidR="00905908">
        <w:rPr>
          <w:rFonts w:hint="eastAsia"/>
          <w:b w:val="0"/>
        </w:rPr>
        <w:t>；以及列处理单元</w:t>
      </w:r>
      <w:r w:rsidR="00905908">
        <w:rPr>
          <w:rFonts w:hint="eastAsia"/>
          <w:b w:val="0"/>
        </w:rPr>
        <w:t>140</w:t>
      </w:r>
      <w:r w:rsidR="00905908">
        <w:rPr>
          <w:rFonts w:hint="eastAsia"/>
          <w:b w:val="0"/>
        </w:rPr>
        <w:t>，与多个垂直信号线</w:t>
      </w:r>
      <w:r w:rsidR="00905908">
        <w:rPr>
          <w:rFonts w:hint="eastAsia"/>
          <w:b w:val="0"/>
        </w:rPr>
        <w:t>152</w:t>
      </w:r>
      <w:r w:rsidR="00905908">
        <w:rPr>
          <w:rFonts w:hint="eastAsia"/>
          <w:b w:val="0"/>
        </w:rPr>
        <w:t>连接，用于通过多个垂直信号线</w:t>
      </w:r>
      <w:r w:rsidR="00905908">
        <w:rPr>
          <w:rFonts w:hint="eastAsia"/>
          <w:b w:val="0"/>
        </w:rPr>
        <w:t>152</w:t>
      </w:r>
      <w:r w:rsidR="00905908">
        <w:rPr>
          <w:rFonts w:hint="eastAsia"/>
          <w:b w:val="0"/>
        </w:rPr>
        <w:t>接收各个像素列的</w:t>
      </w:r>
      <w:r w:rsidR="00BB0FEE">
        <w:rPr>
          <w:rFonts w:hint="eastAsia"/>
          <w:b w:val="0"/>
        </w:rPr>
        <w:t>传感器</w:t>
      </w:r>
      <w:r w:rsidR="00905908">
        <w:rPr>
          <w:rFonts w:hint="eastAsia"/>
          <w:b w:val="0"/>
        </w:rPr>
        <w:t>像素产生的</w:t>
      </w:r>
      <w:r w:rsidR="00231D6E">
        <w:rPr>
          <w:rFonts w:hint="eastAsia"/>
          <w:b w:val="0"/>
        </w:rPr>
        <w:t>传感器</w:t>
      </w:r>
      <w:r w:rsidR="00905908">
        <w:rPr>
          <w:rFonts w:hint="eastAsia"/>
          <w:b w:val="0"/>
        </w:rPr>
        <w:t>像素信号，并输出所接</w:t>
      </w:r>
      <w:r w:rsidR="00905908">
        <w:rPr>
          <w:rFonts w:hint="eastAsia"/>
          <w:b w:val="0"/>
        </w:rPr>
        <w:lastRenderedPageBreak/>
        <w:t>收的</w:t>
      </w:r>
      <w:r w:rsidR="00231D6E">
        <w:rPr>
          <w:rFonts w:hint="eastAsia"/>
          <w:b w:val="0"/>
        </w:rPr>
        <w:t>传感器</w:t>
      </w:r>
      <w:r w:rsidR="00905908">
        <w:rPr>
          <w:rFonts w:hint="eastAsia"/>
          <w:b w:val="0"/>
        </w:rPr>
        <w:t>像素信号。其中，图像传感器</w:t>
      </w:r>
      <w:r w:rsidR="00905908">
        <w:rPr>
          <w:rFonts w:hint="eastAsia"/>
          <w:b w:val="0"/>
        </w:rPr>
        <w:t>100</w:t>
      </w:r>
      <w:r w:rsidR="00905908">
        <w:rPr>
          <w:rFonts w:hint="eastAsia"/>
          <w:b w:val="0"/>
        </w:rPr>
        <w:t>还包括多个增益放大器</w:t>
      </w:r>
      <w:r w:rsidR="00905908">
        <w:rPr>
          <w:rFonts w:hint="eastAsia"/>
          <w:b w:val="0"/>
        </w:rPr>
        <w:t>170</w:t>
      </w:r>
      <w:r w:rsidR="00905908">
        <w:rPr>
          <w:rFonts w:hint="eastAsia"/>
          <w:b w:val="0"/>
        </w:rPr>
        <w:t>，分别设置于各个垂直信号线</w:t>
      </w:r>
      <w:r w:rsidR="00905908">
        <w:rPr>
          <w:rFonts w:hint="eastAsia"/>
          <w:b w:val="0"/>
        </w:rPr>
        <w:t>152</w:t>
      </w:r>
      <w:r w:rsidR="00905908">
        <w:rPr>
          <w:rFonts w:hint="eastAsia"/>
          <w:b w:val="0"/>
        </w:rPr>
        <w:t>上，用于对垂直信号线</w:t>
      </w:r>
      <w:r w:rsidR="00905908">
        <w:rPr>
          <w:rFonts w:hint="eastAsia"/>
          <w:b w:val="0"/>
        </w:rPr>
        <w:t>152</w:t>
      </w:r>
      <w:r w:rsidR="00905908">
        <w:rPr>
          <w:rFonts w:hint="eastAsia"/>
          <w:b w:val="0"/>
        </w:rPr>
        <w:t>上的</w:t>
      </w:r>
      <w:r w:rsidR="00231D6E">
        <w:rPr>
          <w:rFonts w:hint="eastAsia"/>
          <w:b w:val="0"/>
        </w:rPr>
        <w:t>传感器</w:t>
      </w:r>
      <w:r w:rsidR="00905908">
        <w:rPr>
          <w:rFonts w:hint="eastAsia"/>
          <w:b w:val="0"/>
        </w:rPr>
        <w:t>像素信号进行放大，</w:t>
      </w:r>
      <w:ins w:id="20" w:author="lenovo" w:date="2019-03-11T09:16:00Z">
        <w:r w:rsidR="00D85E6D">
          <w:rPr>
            <w:rFonts w:hint="eastAsia"/>
            <w:b w:val="0"/>
          </w:rPr>
          <w:t>并且</w:t>
        </w:r>
        <w:r w:rsidR="00D85E6D" w:rsidRPr="00D85E6D">
          <w:rPr>
            <w:rFonts w:hint="eastAsia"/>
            <w:b w:val="0"/>
          </w:rPr>
          <w:t>多个增益放大器</w:t>
        </w:r>
        <w:r w:rsidR="00D85E6D" w:rsidRPr="00D85E6D">
          <w:rPr>
            <w:rFonts w:hint="eastAsia"/>
            <w:b w:val="0"/>
          </w:rPr>
          <w:t>170</w:t>
        </w:r>
        <w:r w:rsidR="00D85E6D" w:rsidRPr="00D85E6D">
          <w:rPr>
            <w:rFonts w:hint="eastAsia"/>
            <w:b w:val="0"/>
          </w:rPr>
          <w:t>配置为能够使</w:t>
        </w:r>
      </w:ins>
      <w:r w:rsidR="00327DF0">
        <w:rPr>
          <w:rFonts w:hint="eastAsia"/>
          <w:b w:val="0"/>
        </w:rPr>
        <w:t>经过多个增益放大器</w:t>
      </w:r>
      <w:r w:rsidR="00327DF0">
        <w:rPr>
          <w:rFonts w:hint="eastAsia"/>
          <w:b w:val="0"/>
        </w:rPr>
        <w:t>170</w:t>
      </w:r>
      <w:r w:rsidR="00327DF0">
        <w:rPr>
          <w:rFonts w:hint="eastAsia"/>
          <w:b w:val="0"/>
        </w:rPr>
        <w:t>放大后的传感器像素信号的增益倍数不同</w:t>
      </w:r>
      <w:r w:rsidR="00905908">
        <w:rPr>
          <w:rFonts w:hint="eastAsia"/>
          <w:b w:val="0"/>
        </w:rPr>
        <w:t>。</w:t>
      </w:r>
    </w:p>
    <w:p w14:paraId="4433F1BF" w14:textId="77777777" w:rsidR="00E92F0A" w:rsidRDefault="00E92F0A" w:rsidP="00E92F0A">
      <w:pPr>
        <w:pStyle w:val="042"/>
        <w:ind w:firstLine="560"/>
        <w:rPr>
          <w:b w:val="0"/>
        </w:rPr>
      </w:pPr>
      <w:r>
        <w:rPr>
          <w:rFonts w:hint="eastAsia"/>
          <w:b w:val="0"/>
        </w:rPr>
        <w:t>正如背景技术中所述的，现有技术中，高动态范围图像是采用多帧合成的方法产生的。也就是针对同一场景，生成多帧图像，并且每帧图像的曝光时间依次增加。从而利用曝光时间依次增加的多帧图像，合成高动态范围的图像。但是，现有技术中产生高动态范围图像的方法在对高速运动的物体进行拍摄时，会产生拖尾现象。因此，需要尽可能地提高图像动态范围，并在最短曝光时间内完成拍摄的方法。</w:t>
      </w:r>
    </w:p>
    <w:p w14:paraId="17CE0268" w14:textId="77777777" w:rsidR="00327DF0" w:rsidRDefault="00E92F0A" w:rsidP="00327DF0">
      <w:pPr>
        <w:pStyle w:val="042"/>
        <w:ind w:firstLine="560"/>
        <w:rPr>
          <w:b w:val="0"/>
        </w:rPr>
      </w:pPr>
      <w:r>
        <w:rPr>
          <w:rFonts w:hint="eastAsia"/>
          <w:b w:val="0"/>
        </w:rPr>
        <w:t>为了解决该技术问题，在</w:t>
      </w:r>
      <w:r w:rsidR="00F15888">
        <w:rPr>
          <w:rFonts w:hint="eastAsia"/>
          <w:b w:val="0"/>
        </w:rPr>
        <w:t>本公开</w:t>
      </w:r>
      <w:r>
        <w:rPr>
          <w:rFonts w:hint="eastAsia"/>
          <w:b w:val="0"/>
        </w:rPr>
        <w:t>的技术方案中，在各个垂直信号线</w:t>
      </w:r>
      <w:r>
        <w:rPr>
          <w:rFonts w:hint="eastAsia"/>
          <w:b w:val="0"/>
        </w:rPr>
        <w:t>152</w:t>
      </w:r>
      <w:r>
        <w:rPr>
          <w:rFonts w:hint="eastAsia"/>
          <w:b w:val="0"/>
        </w:rPr>
        <w:t>上设置增益放大器</w:t>
      </w:r>
      <w:r>
        <w:rPr>
          <w:rFonts w:hint="eastAsia"/>
          <w:b w:val="0"/>
        </w:rPr>
        <w:t>170</w:t>
      </w:r>
      <w:r>
        <w:rPr>
          <w:rFonts w:hint="eastAsia"/>
          <w:b w:val="0"/>
        </w:rPr>
        <w:t>，用于对垂直信号线</w:t>
      </w:r>
      <w:r>
        <w:rPr>
          <w:rFonts w:hint="eastAsia"/>
          <w:b w:val="0"/>
        </w:rPr>
        <w:t>152</w:t>
      </w:r>
      <w:r>
        <w:rPr>
          <w:rFonts w:hint="eastAsia"/>
          <w:b w:val="0"/>
        </w:rPr>
        <w:t>上的</w:t>
      </w:r>
      <w:r w:rsidR="00DF1231">
        <w:rPr>
          <w:rFonts w:hint="eastAsia"/>
          <w:b w:val="0"/>
        </w:rPr>
        <w:t>传感器</w:t>
      </w:r>
      <w:r>
        <w:rPr>
          <w:rFonts w:hint="eastAsia"/>
          <w:b w:val="0"/>
        </w:rPr>
        <w:t>像素信号进行放大。并且</w:t>
      </w:r>
      <w:r w:rsidR="00327DF0">
        <w:rPr>
          <w:rFonts w:hint="eastAsia"/>
          <w:b w:val="0"/>
        </w:rPr>
        <w:t>经过多个增益放大器</w:t>
      </w:r>
      <w:r w:rsidR="00327DF0">
        <w:rPr>
          <w:rFonts w:hint="eastAsia"/>
          <w:b w:val="0"/>
        </w:rPr>
        <w:t>170</w:t>
      </w:r>
      <w:r w:rsidR="00327DF0">
        <w:rPr>
          <w:rFonts w:hint="eastAsia"/>
          <w:b w:val="0"/>
        </w:rPr>
        <w:t>放大后的传感器像素信号的增益倍数不同</w:t>
      </w:r>
      <w:r>
        <w:rPr>
          <w:rFonts w:hint="eastAsia"/>
          <w:b w:val="0"/>
        </w:rPr>
        <w:t>。</w:t>
      </w:r>
      <w:r w:rsidR="00327DF0">
        <w:rPr>
          <w:rFonts w:hint="eastAsia"/>
          <w:b w:val="0"/>
        </w:rPr>
        <w:t>因此在经过增益放大器</w:t>
      </w:r>
      <w:r w:rsidR="00327DF0">
        <w:rPr>
          <w:rFonts w:hint="eastAsia"/>
          <w:b w:val="0"/>
        </w:rPr>
        <w:t>170</w:t>
      </w:r>
      <w:r w:rsidR="00327DF0">
        <w:rPr>
          <w:rFonts w:hint="eastAsia"/>
          <w:b w:val="0"/>
        </w:rPr>
        <w:t>的放大之后，</w:t>
      </w:r>
      <w:ins w:id="21" w:author="lenovo" w:date="2019-03-11T09:16:00Z">
        <w:r w:rsidR="00D85E6D">
          <w:rPr>
            <w:rFonts w:hint="eastAsia"/>
            <w:b w:val="0"/>
          </w:rPr>
          <w:t>能够使</w:t>
        </w:r>
      </w:ins>
      <w:r w:rsidR="00327DF0">
        <w:rPr>
          <w:rFonts w:hint="eastAsia"/>
          <w:b w:val="0"/>
        </w:rPr>
        <w:t>传输至列处理单元</w:t>
      </w:r>
      <w:r w:rsidR="00327DF0">
        <w:rPr>
          <w:rFonts w:hint="eastAsia"/>
          <w:b w:val="0"/>
        </w:rPr>
        <w:t>140</w:t>
      </w:r>
      <w:r w:rsidR="00327DF0">
        <w:rPr>
          <w:rFonts w:hint="eastAsia"/>
          <w:b w:val="0"/>
        </w:rPr>
        <w:t>的不同像素列的传感器像素信号放大的倍数不同。因此列处理单元</w:t>
      </w:r>
      <w:r w:rsidR="00327DF0">
        <w:rPr>
          <w:rFonts w:hint="eastAsia"/>
          <w:b w:val="0"/>
        </w:rPr>
        <w:t>140</w:t>
      </w:r>
      <w:r w:rsidR="00327DF0">
        <w:rPr>
          <w:rFonts w:hint="eastAsia"/>
          <w:b w:val="0"/>
        </w:rPr>
        <w:t>接收的传感器像素信号呈现出高动态范围的特性。</w:t>
      </w:r>
    </w:p>
    <w:p w14:paraId="553F1756" w14:textId="77777777" w:rsidR="00905908" w:rsidRDefault="00327DF0" w:rsidP="00327DF0">
      <w:pPr>
        <w:pStyle w:val="042"/>
        <w:ind w:firstLine="560"/>
        <w:rPr>
          <w:b w:val="0"/>
        </w:rPr>
      </w:pPr>
      <w:r>
        <w:rPr>
          <w:rFonts w:hint="eastAsia"/>
          <w:b w:val="0"/>
        </w:rPr>
        <w:t>也就是说，在本公开中，利用多个增益放大器</w:t>
      </w:r>
      <w:r>
        <w:rPr>
          <w:rFonts w:hint="eastAsia"/>
          <w:b w:val="0"/>
        </w:rPr>
        <w:t>170</w:t>
      </w:r>
      <w:r>
        <w:rPr>
          <w:rFonts w:hint="eastAsia"/>
          <w:b w:val="0"/>
        </w:rPr>
        <w:t>分别对各个像素列的传感器像素信号进行放大，替代了现有技术中用不同的曝光时间产生多帧图像的操作。因此，本公开所述的图像传感器，能够在最短曝光时间内完成高动态范围图像的拍摄。从而解决了现有技术中产生高动态范围图像的方法在对高速运动的物体进行拍摄时，会产生拖尾现象的技术问题。</w:t>
      </w:r>
    </w:p>
    <w:p w14:paraId="706F29FD" w14:textId="77777777" w:rsidR="00E92F0A" w:rsidRDefault="00327DF0" w:rsidP="00327DF0">
      <w:pPr>
        <w:pStyle w:val="042"/>
        <w:ind w:firstLine="560"/>
        <w:rPr>
          <w:b w:val="0"/>
        </w:rPr>
      </w:pPr>
      <w:r>
        <w:rPr>
          <w:rFonts w:hint="eastAsia"/>
          <w:b w:val="0"/>
        </w:rPr>
        <w:t>可选地，多个增益放大器</w:t>
      </w:r>
      <w:r>
        <w:rPr>
          <w:rFonts w:hint="eastAsia"/>
          <w:b w:val="0"/>
        </w:rPr>
        <w:t>170</w:t>
      </w:r>
      <w:r>
        <w:rPr>
          <w:rFonts w:hint="eastAsia"/>
          <w:b w:val="0"/>
        </w:rPr>
        <w:t>的增益值不同。也就是说</w:t>
      </w:r>
      <w:r w:rsidR="00E92F0A">
        <w:rPr>
          <w:rFonts w:hint="eastAsia"/>
          <w:b w:val="0"/>
        </w:rPr>
        <w:t>在本实施例的技术方案中，像素阵列单元</w:t>
      </w:r>
      <w:r w:rsidR="00E92F0A">
        <w:rPr>
          <w:rFonts w:hint="eastAsia"/>
          <w:b w:val="0"/>
        </w:rPr>
        <w:t>110</w:t>
      </w:r>
      <w:r w:rsidR="00E92F0A">
        <w:rPr>
          <w:rFonts w:hint="eastAsia"/>
          <w:b w:val="0"/>
        </w:rPr>
        <w:t>的各个像素列的</w:t>
      </w:r>
      <w:r w:rsidR="00DF1231">
        <w:rPr>
          <w:rFonts w:hint="eastAsia"/>
          <w:b w:val="0"/>
        </w:rPr>
        <w:t>传感器</w:t>
      </w:r>
      <w:r w:rsidR="00E92F0A">
        <w:rPr>
          <w:rFonts w:hint="eastAsia"/>
          <w:b w:val="0"/>
        </w:rPr>
        <w:t>像素信号分别由各个垂直信号线</w:t>
      </w:r>
      <w:r w:rsidR="00E92F0A">
        <w:rPr>
          <w:rFonts w:hint="eastAsia"/>
          <w:b w:val="0"/>
        </w:rPr>
        <w:t>152</w:t>
      </w:r>
      <w:r w:rsidR="00E92F0A">
        <w:rPr>
          <w:rFonts w:hint="eastAsia"/>
          <w:b w:val="0"/>
        </w:rPr>
        <w:t>上的增益放大器</w:t>
      </w:r>
      <w:r w:rsidR="00E92F0A">
        <w:rPr>
          <w:rFonts w:hint="eastAsia"/>
          <w:b w:val="0"/>
        </w:rPr>
        <w:t>170</w:t>
      </w:r>
      <w:r w:rsidR="00E92F0A">
        <w:rPr>
          <w:rFonts w:hint="eastAsia"/>
          <w:b w:val="0"/>
        </w:rPr>
        <w:t>放大。由于各个增益放大器</w:t>
      </w:r>
      <w:r w:rsidR="00E92F0A">
        <w:rPr>
          <w:rFonts w:hint="eastAsia"/>
          <w:b w:val="0"/>
        </w:rPr>
        <w:t>170</w:t>
      </w:r>
      <w:r w:rsidR="00E92F0A">
        <w:rPr>
          <w:rFonts w:hint="eastAsia"/>
          <w:b w:val="0"/>
        </w:rPr>
        <w:t>的</w:t>
      </w:r>
      <w:r w:rsidR="006F333A">
        <w:rPr>
          <w:rFonts w:hint="eastAsia"/>
          <w:b w:val="0"/>
        </w:rPr>
        <w:t>增益值</w:t>
      </w:r>
      <w:r w:rsidR="00E92F0A">
        <w:rPr>
          <w:rFonts w:hint="eastAsia"/>
          <w:b w:val="0"/>
        </w:rPr>
        <w:t>不同，</w:t>
      </w:r>
      <w:r>
        <w:rPr>
          <w:rFonts w:hint="eastAsia"/>
          <w:b w:val="0"/>
        </w:rPr>
        <w:t>因此在经过增益放大器</w:t>
      </w:r>
      <w:r>
        <w:rPr>
          <w:rFonts w:hint="eastAsia"/>
          <w:b w:val="0"/>
        </w:rPr>
        <w:t>170</w:t>
      </w:r>
      <w:r>
        <w:rPr>
          <w:rFonts w:hint="eastAsia"/>
          <w:b w:val="0"/>
        </w:rPr>
        <w:t>的放大之后，传输至列处理单元</w:t>
      </w:r>
      <w:r>
        <w:rPr>
          <w:rFonts w:hint="eastAsia"/>
          <w:b w:val="0"/>
        </w:rPr>
        <w:t>140</w:t>
      </w:r>
      <w:r>
        <w:rPr>
          <w:rFonts w:hint="eastAsia"/>
          <w:b w:val="0"/>
        </w:rPr>
        <w:t>的不同像素列的传感器像素信号放大的倍数不同。因此列处理单元</w:t>
      </w:r>
      <w:r>
        <w:rPr>
          <w:rFonts w:hint="eastAsia"/>
          <w:b w:val="0"/>
        </w:rPr>
        <w:t>140</w:t>
      </w:r>
      <w:r>
        <w:rPr>
          <w:rFonts w:hint="eastAsia"/>
          <w:b w:val="0"/>
        </w:rPr>
        <w:t>接收的传感器像素信号呈现出高动态范围的特性。</w:t>
      </w:r>
    </w:p>
    <w:p w14:paraId="73AAB064" w14:textId="77777777" w:rsidR="00905908" w:rsidRDefault="00332E7D" w:rsidP="00D554DF">
      <w:pPr>
        <w:pStyle w:val="042"/>
        <w:ind w:firstLine="560"/>
        <w:rPr>
          <w:b w:val="0"/>
        </w:rPr>
      </w:pPr>
      <w:r>
        <w:rPr>
          <w:rFonts w:hint="eastAsia"/>
          <w:b w:val="0"/>
        </w:rPr>
        <w:t>可选地，</w:t>
      </w:r>
      <w:r w:rsidR="00905908" w:rsidRPr="00507B0C">
        <w:rPr>
          <w:rFonts w:hint="eastAsia"/>
          <w:b w:val="0"/>
        </w:rPr>
        <w:t>多个增益放大器</w:t>
      </w:r>
      <w:r w:rsidR="00905908" w:rsidRPr="00507B0C">
        <w:rPr>
          <w:rFonts w:hint="eastAsia"/>
          <w:b w:val="0"/>
        </w:rPr>
        <w:t>170</w:t>
      </w:r>
      <w:r w:rsidR="00905908">
        <w:rPr>
          <w:rFonts w:hint="eastAsia"/>
          <w:b w:val="0"/>
        </w:rPr>
        <w:t>的</w:t>
      </w:r>
      <w:r w:rsidR="006F333A">
        <w:rPr>
          <w:rFonts w:hint="eastAsia"/>
          <w:b w:val="0"/>
        </w:rPr>
        <w:t>增益值</w:t>
      </w:r>
      <w:r w:rsidR="00905908">
        <w:rPr>
          <w:rFonts w:hint="eastAsia"/>
          <w:b w:val="0"/>
        </w:rPr>
        <w:t>按照多个增益放大器</w:t>
      </w:r>
      <w:r w:rsidR="00905908">
        <w:rPr>
          <w:rFonts w:hint="eastAsia"/>
          <w:b w:val="0"/>
        </w:rPr>
        <w:t>170</w:t>
      </w:r>
      <w:r w:rsidR="00905908">
        <w:rPr>
          <w:rFonts w:hint="eastAsia"/>
          <w:b w:val="0"/>
        </w:rPr>
        <w:t>的排列以预定周期重复布置。</w:t>
      </w:r>
    </w:p>
    <w:p w14:paraId="763DD24D" w14:textId="77777777" w:rsidR="000E0186" w:rsidRDefault="000E0186" w:rsidP="00905908">
      <w:pPr>
        <w:pStyle w:val="042"/>
        <w:ind w:firstLine="560"/>
        <w:rPr>
          <w:b w:val="0"/>
        </w:rPr>
      </w:pPr>
      <w:r>
        <w:rPr>
          <w:rFonts w:hint="eastAsia"/>
          <w:b w:val="0"/>
        </w:rPr>
        <w:t>具体地，参考图</w:t>
      </w:r>
      <w:r>
        <w:rPr>
          <w:rFonts w:hint="eastAsia"/>
          <w:b w:val="0"/>
        </w:rPr>
        <w:t>2</w:t>
      </w:r>
      <w:r>
        <w:rPr>
          <w:rFonts w:hint="eastAsia"/>
          <w:b w:val="0"/>
        </w:rPr>
        <w:t>所示，</w:t>
      </w:r>
      <w:r w:rsidR="00E06F9F">
        <w:rPr>
          <w:rFonts w:hint="eastAsia"/>
          <w:b w:val="0"/>
        </w:rPr>
        <w:t>多个增益放大器</w:t>
      </w:r>
      <w:r w:rsidR="00E06F9F">
        <w:rPr>
          <w:rFonts w:hint="eastAsia"/>
          <w:b w:val="0"/>
        </w:rPr>
        <w:t>170</w:t>
      </w:r>
      <w:r w:rsidR="00E06F9F">
        <w:rPr>
          <w:rFonts w:hint="eastAsia"/>
          <w:b w:val="0"/>
        </w:rPr>
        <w:t>的</w:t>
      </w:r>
      <w:r w:rsidR="006F333A">
        <w:rPr>
          <w:rFonts w:hint="eastAsia"/>
          <w:b w:val="0"/>
        </w:rPr>
        <w:t>增益值</w:t>
      </w:r>
      <w:r w:rsidR="00E06F9F">
        <w:rPr>
          <w:rFonts w:hint="eastAsia"/>
          <w:b w:val="0"/>
        </w:rPr>
        <w:t>按照多个增益放大器</w:t>
      </w:r>
      <w:r w:rsidR="00E06F9F">
        <w:rPr>
          <w:rFonts w:hint="eastAsia"/>
          <w:b w:val="0"/>
        </w:rPr>
        <w:t>170</w:t>
      </w:r>
      <w:r w:rsidR="00E06F9F">
        <w:rPr>
          <w:rFonts w:hint="eastAsia"/>
          <w:b w:val="0"/>
        </w:rPr>
        <w:t>的排列以预定周期重复布置。例如，在图</w:t>
      </w:r>
      <w:r w:rsidR="00E06F9F">
        <w:rPr>
          <w:rFonts w:hint="eastAsia"/>
          <w:b w:val="0"/>
        </w:rPr>
        <w:t>2</w:t>
      </w:r>
      <w:r w:rsidR="00E06F9F">
        <w:rPr>
          <w:rFonts w:hint="eastAsia"/>
          <w:b w:val="0"/>
        </w:rPr>
        <w:t>中，每个周期包括两个增益放大器</w:t>
      </w:r>
      <w:r w:rsidR="00E06F9F">
        <w:rPr>
          <w:rFonts w:hint="eastAsia"/>
          <w:b w:val="0"/>
        </w:rPr>
        <w:t>171</w:t>
      </w:r>
      <w:r w:rsidR="00E06F9F">
        <w:rPr>
          <w:rFonts w:hint="eastAsia"/>
          <w:b w:val="0"/>
        </w:rPr>
        <w:t>和</w:t>
      </w:r>
      <w:r w:rsidR="00E06F9F">
        <w:rPr>
          <w:rFonts w:hint="eastAsia"/>
          <w:b w:val="0"/>
        </w:rPr>
        <w:t>172</w:t>
      </w:r>
      <w:r w:rsidR="00E06F9F">
        <w:rPr>
          <w:rFonts w:hint="eastAsia"/>
          <w:b w:val="0"/>
        </w:rPr>
        <w:t>。也就是说，在图</w:t>
      </w:r>
      <w:r w:rsidR="00E06F9F">
        <w:rPr>
          <w:rFonts w:hint="eastAsia"/>
          <w:b w:val="0"/>
        </w:rPr>
        <w:t>2</w:t>
      </w:r>
      <w:r w:rsidR="00E06F9F">
        <w:rPr>
          <w:rFonts w:hint="eastAsia"/>
          <w:b w:val="0"/>
        </w:rPr>
        <w:t>中，是以每两个增益放大器为一个周期</w:t>
      </w:r>
      <w:r w:rsidR="00E06F9F">
        <w:rPr>
          <w:rFonts w:hint="eastAsia"/>
          <w:b w:val="0"/>
        </w:rPr>
        <w:lastRenderedPageBreak/>
        <w:t>进行重复布置的。其中在一个周期的布置中，例如包括一个低增益的增益放大器</w:t>
      </w:r>
      <w:r w:rsidR="00E06F9F">
        <w:rPr>
          <w:rFonts w:hint="eastAsia"/>
          <w:b w:val="0"/>
        </w:rPr>
        <w:t>171</w:t>
      </w:r>
      <w:r w:rsidR="00E06F9F">
        <w:rPr>
          <w:rFonts w:hint="eastAsia"/>
          <w:b w:val="0"/>
        </w:rPr>
        <w:t>和一个高增益的增益放大器</w:t>
      </w:r>
      <w:r w:rsidR="00E06F9F">
        <w:rPr>
          <w:rFonts w:hint="eastAsia"/>
          <w:b w:val="0"/>
        </w:rPr>
        <w:t>172</w:t>
      </w:r>
      <w:r w:rsidR="00E06F9F">
        <w:rPr>
          <w:rFonts w:hint="eastAsia"/>
          <w:b w:val="0"/>
        </w:rPr>
        <w:t>。</w:t>
      </w:r>
      <w:r w:rsidR="00F93308">
        <w:rPr>
          <w:rFonts w:hint="eastAsia"/>
          <w:b w:val="0"/>
        </w:rPr>
        <w:t>此外，每个周期也可以包括更多的不同增益的增益放大器，例如</w:t>
      </w:r>
      <w:r w:rsidR="00F93308">
        <w:rPr>
          <w:rFonts w:hint="eastAsia"/>
          <w:b w:val="0"/>
        </w:rPr>
        <w:t>3</w:t>
      </w:r>
      <w:r w:rsidR="00F93308">
        <w:rPr>
          <w:rFonts w:hint="eastAsia"/>
          <w:b w:val="0"/>
        </w:rPr>
        <w:t>个、</w:t>
      </w:r>
      <w:r w:rsidR="00F93308">
        <w:rPr>
          <w:rFonts w:hint="eastAsia"/>
          <w:b w:val="0"/>
        </w:rPr>
        <w:t>4</w:t>
      </w:r>
      <w:r w:rsidR="00F93308">
        <w:rPr>
          <w:rFonts w:hint="eastAsia"/>
          <w:b w:val="0"/>
        </w:rPr>
        <w:t>个等等。</w:t>
      </w:r>
    </w:p>
    <w:p w14:paraId="3CB9DC6B" w14:textId="77777777" w:rsidR="00597067" w:rsidRDefault="00597067" w:rsidP="00905908">
      <w:pPr>
        <w:pStyle w:val="042"/>
        <w:ind w:firstLine="560"/>
        <w:rPr>
          <w:b w:val="0"/>
        </w:rPr>
      </w:pPr>
      <w:r>
        <w:rPr>
          <w:rFonts w:hint="eastAsia"/>
          <w:b w:val="0"/>
        </w:rPr>
        <w:t>从而，由于多个增益放大器</w:t>
      </w:r>
      <w:r>
        <w:rPr>
          <w:rFonts w:hint="eastAsia"/>
          <w:b w:val="0"/>
        </w:rPr>
        <w:t>170</w:t>
      </w:r>
      <w:r>
        <w:rPr>
          <w:rFonts w:hint="eastAsia"/>
          <w:b w:val="0"/>
        </w:rPr>
        <w:t>的</w:t>
      </w:r>
      <w:r w:rsidR="006F333A">
        <w:rPr>
          <w:rFonts w:hint="eastAsia"/>
          <w:b w:val="0"/>
        </w:rPr>
        <w:t>增益值</w:t>
      </w:r>
      <w:r>
        <w:rPr>
          <w:rFonts w:hint="eastAsia"/>
          <w:b w:val="0"/>
        </w:rPr>
        <w:t>按照预定周期重复布置，因此便于控制各个像素列的</w:t>
      </w:r>
      <w:r w:rsidR="00AF11B2">
        <w:rPr>
          <w:rFonts w:hint="eastAsia"/>
          <w:b w:val="0"/>
        </w:rPr>
        <w:t>传感器</w:t>
      </w:r>
      <w:r>
        <w:rPr>
          <w:rFonts w:hint="eastAsia"/>
          <w:b w:val="0"/>
        </w:rPr>
        <w:t>像素信号的增益，从而有利于后续生成高动态范围的图像信号。</w:t>
      </w:r>
    </w:p>
    <w:p w14:paraId="4149C5DE" w14:textId="77777777" w:rsidR="00905908" w:rsidRPr="00507B0C" w:rsidRDefault="00332E7D" w:rsidP="00905908">
      <w:pPr>
        <w:pStyle w:val="042"/>
        <w:ind w:firstLine="560"/>
        <w:rPr>
          <w:b w:val="0"/>
        </w:rPr>
      </w:pPr>
      <w:r>
        <w:rPr>
          <w:rFonts w:hint="eastAsia"/>
          <w:b w:val="0"/>
        </w:rPr>
        <w:t>可选地，</w:t>
      </w:r>
      <w:r w:rsidR="00905908">
        <w:rPr>
          <w:rFonts w:hint="eastAsia"/>
          <w:b w:val="0"/>
        </w:rPr>
        <w:t>图像传感器</w:t>
      </w:r>
      <w:r w:rsidR="00905908">
        <w:rPr>
          <w:rFonts w:hint="eastAsia"/>
          <w:b w:val="0"/>
        </w:rPr>
        <w:t>100</w:t>
      </w:r>
      <w:r w:rsidR="00905908">
        <w:rPr>
          <w:rFonts w:hint="eastAsia"/>
          <w:b w:val="0"/>
        </w:rPr>
        <w:t>还包括与列处理单元</w:t>
      </w:r>
      <w:r w:rsidR="00905908">
        <w:rPr>
          <w:rFonts w:hint="eastAsia"/>
          <w:b w:val="0"/>
        </w:rPr>
        <w:t>140</w:t>
      </w:r>
      <w:r w:rsidR="00905908">
        <w:rPr>
          <w:rFonts w:hint="eastAsia"/>
          <w:b w:val="0"/>
        </w:rPr>
        <w:t>连接的数据处理单元</w:t>
      </w:r>
      <w:r w:rsidR="00905908">
        <w:rPr>
          <w:rFonts w:hint="eastAsia"/>
          <w:b w:val="0"/>
        </w:rPr>
        <w:t>180</w:t>
      </w:r>
      <w:r w:rsidR="00905908">
        <w:rPr>
          <w:rFonts w:hint="eastAsia"/>
          <w:b w:val="0"/>
        </w:rPr>
        <w:t>，用于从处理单元</w:t>
      </w:r>
      <w:r w:rsidR="00905908">
        <w:rPr>
          <w:rFonts w:hint="eastAsia"/>
          <w:b w:val="0"/>
        </w:rPr>
        <w:t>140</w:t>
      </w:r>
      <w:r w:rsidR="00905908">
        <w:rPr>
          <w:rFonts w:hint="eastAsia"/>
          <w:b w:val="0"/>
        </w:rPr>
        <w:t>接收</w:t>
      </w:r>
      <w:r w:rsidR="00AF11B2">
        <w:rPr>
          <w:rFonts w:hint="eastAsia"/>
          <w:b w:val="0"/>
        </w:rPr>
        <w:t>传感器</w:t>
      </w:r>
      <w:r w:rsidR="00905908">
        <w:rPr>
          <w:rFonts w:hint="eastAsia"/>
          <w:b w:val="0"/>
        </w:rPr>
        <w:t>像素信号，并且输出图像信号。</w:t>
      </w:r>
    </w:p>
    <w:p w14:paraId="4638BD0D" w14:textId="77777777" w:rsidR="00332E7D" w:rsidRDefault="006C4975" w:rsidP="00905908">
      <w:pPr>
        <w:pStyle w:val="042"/>
        <w:ind w:firstLine="560"/>
        <w:rPr>
          <w:b w:val="0"/>
        </w:rPr>
      </w:pPr>
      <w:r>
        <w:rPr>
          <w:rFonts w:hint="eastAsia"/>
          <w:b w:val="0"/>
        </w:rPr>
        <w:t>参考图</w:t>
      </w:r>
      <w:r>
        <w:rPr>
          <w:rFonts w:hint="eastAsia"/>
          <w:b w:val="0"/>
        </w:rPr>
        <w:t>3</w:t>
      </w:r>
      <w:r>
        <w:rPr>
          <w:rFonts w:hint="eastAsia"/>
          <w:b w:val="0"/>
        </w:rPr>
        <w:t>所示，图像传感器</w:t>
      </w:r>
      <w:r>
        <w:rPr>
          <w:rFonts w:hint="eastAsia"/>
          <w:b w:val="0"/>
        </w:rPr>
        <w:t>100</w:t>
      </w:r>
      <w:r>
        <w:rPr>
          <w:rFonts w:hint="eastAsia"/>
          <w:b w:val="0"/>
        </w:rPr>
        <w:t>还包括数据处理单元</w:t>
      </w:r>
      <w:r>
        <w:rPr>
          <w:rFonts w:hint="eastAsia"/>
          <w:b w:val="0"/>
        </w:rPr>
        <w:t>180</w:t>
      </w:r>
      <w:r>
        <w:rPr>
          <w:rFonts w:hint="eastAsia"/>
          <w:b w:val="0"/>
        </w:rPr>
        <w:t>。数据处理单元</w:t>
      </w:r>
      <w:r>
        <w:rPr>
          <w:rFonts w:hint="eastAsia"/>
          <w:b w:val="0"/>
        </w:rPr>
        <w:t>180</w:t>
      </w:r>
      <w:r>
        <w:rPr>
          <w:rFonts w:hint="eastAsia"/>
          <w:b w:val="0"/>
        </w:rPr>
        <w:t>与列处理单元</w:t>
      </w:r>
      <w:r>
        <w:rPr>
          <w:rFonts w:hint="eastAsia"/>
          <w:b w:val="0"/>
        </w:rPr>
        <w:t>140</w:t>
      </w:r>
      <w:r>
        <w:rPr>
          <w:rFonts w:hint="eastAsia"/>
          <w:b w:val="0"/>
        </w:rPr>
        <w:t>连接，从而可以从列处理单元</w:t>
      </w:r>
      <w:r>
        <w:rPr>
          <w:rFonts w:hint="eastAsia"/>
          <w:b w:val="0"/>
        </w:rPr>
        <w:t>140</w:t>
      </w:r>
      <w:r>
        <w:rPr>
          <w:rFonts w:hint="eastAsia"/>
          <w:b w:val="0"/>
        </w:rPr>
        <w:t>接收</w:t>
      </w:r>
      <w:r w:rsidR="00AF11B2">
        <w:rPr>
          <w:rFonts w:hint="eastAsia"/>
          <w:b w:val="0"/>
        </w:rPr>
        <w:t>传感器</w:t>
      </w:r>
      <w:r>
        <w:rPr>
          <w:rFonts w:hint="eastAsia"/>
          <w:b w:val="0"/>
        </w:rPr>
        <w:t>像素信号，并且输出图像信号。</w:t>
      </w:r>
    </w:p>
    <w:p w14:paraId="09B968AD" w14:textId="77777777" w:rsidR="00905908" w:rsidRDefault="00332E7D" w:rsidP="00905908">
      <w:pPr>
        <w:pStyle w:val="042"/>
        <w:ind w:firstLine="560"/>
        <w:rPr>
          <w:b w:val="0"/>
        </w:rPr>
      </w:pPr>
      <w:r>
        <w:rPr>
          <w:rFonts w:hint="eastAsia"/>
          <w:b w:val="0"/>
        </w:rPr>
        <w:t>可选地，</w:t>
      </w:r>
      <w:r w:rsidR="00905908">
        <w:rPr>
          <w:rFonts w:hint="eastAsia"/>
          <w:b w:val="0"/>
        </w:rPr>
        <w:t>图像传感器</w:t>
      </w:r>
      <w:r w:rsidR="00905908">
        <w:rPr>
          <w:rFonts w:hint="eastAsia"/>
          <w:b w:val="0"/>
        </w:rPr>
        <w:t>100</w:t>
      </w:r>
      <w:r w:rsidR="00905908">
        <w:rPr>
          <w:rFonts w:hint="eastAsia"/>
          <w:b w:val="0"/>
        </w:rPr>
        <w:t>还包括与数据处理单元</w:t>
      </w:r>
      <w:r w:rsidR="00905908">
        <w:rPr>
          <w:rFonts w:hint="eastAsia"/>
          <w:b w:val="0"/>
        </w:rPr>
        <w:t>180</w:t>
      </w:r>
      <w:r w:rsidR="00905908">
        <w:rPr>
          <w:rFonts w:hint="eastAsia"/>
          <w:b w:val="0"/>
        </w:rPr>
        <w:t>连接的存储单元</w:t>
      </w:r>
      <w:r w:rsidR="00905908">
        <w:rPr>
          <w:rFonts w:hint="eastAsia"/>
          <w:b w:val="0"/>
        </w:rPr>
        <w:t>190</w:t>
      </w:r>
      <w:r w:rsidR="00905908">
        <w:rPr>
          <w:rFonts w:hint="eastAsia"/>
          <w:b w:val="0"/>
        </w:rPr>
        <w:t>。</w:t>
      </w:r>
      <w:r w:rsidR="00347401">
        <w:rPr>
          <w:rFonts w:hint="eastAsia"/>
          <w:b w:val="0"/>
        </w:rPr>
        <w:t>从而，数据处理单元</w:t>
      </w:r>
      <w:r w:rsidR="00347401">
        <w:rPr>
          <w:rFonts w:hint="eastAsia"/>
          <w:b w:val="0"/>
        </w:rPr>
        <w:t>180</w:t>
      </w:r>
      <w:r w:rsidR="00347401">
        <w:rPr>
          <w:rFonts w:hint="eastAsia"/>
          <w:b w:val="0"/>
        </w:rPr>
        <w:t>可以利用存储单元</w:t>
      </w:r>
      <w:r w:rsidR="00347401">
        <w:rPr>
          <w:rFonts w:hint="eastAsia"/>
          <w:b w:val="0"/>
        </w:rPr>
        <w:t>190</w:t>
      </w:r>
      <w:r w:rsidR="00347401">
        <w:rPr>
          <w:rFonts w:hint="eastAsia"/>
          <w:b w:val="0"/>
        </w:rPr>
        <w:t>暂存接收的</w:t>
      </w:r>
      <w:r w:rsidR="00AF11B2">
        <w:rPr>
          <w:rFonts w:hint="eastAsia"/>
          <w:b w:val="0"/>
        </w:rPr>
        <w:t>传感器</w:t>
      </w:r>
      <w:r w:rsidR="00347401">
        <w:rPr>
          <w:rFonts w:hint="eastAsia"/>
          <w:b w:val="0"/>
        </w:rPr>
        <w:t>像素信号或者生成的图像信号，有利于数据处理单元</w:t>
      </w:r>
      <w:r w:rsidR="00347401">
        <w:rPr>
          <w:rFonts w:hint="eastAsia"/>
          <w:b w:val="0"/>
        </w:rPr>
        <w:t>180</w:t>
      </w:r>
      <w:r w:rsidR="008B49EE">
        <w:rPr>
          <w:rFonts w:hint="eastAsia"/>
          <w:b w:val="0"/>
        </w:rPr>
        <w:t>对</w:t>
      </w:r>
      <w:r w:rsidR="00AF11B2">
        <w:rPr>
          <w:rFonts w:hint="eastAsia"/>
          <w:b w:val="0"/>
        </w:rPr>
        <w:t>所接收传感器</w:t>
      </w:r>
      <w:r w:rsidR="008B49EE">
        <w:rPr>
          <w:rFonts w:hint="eastAsia"/>
          <w:b w:val="0"/>
        </w:rPr>
        <w:t>像素信号进行处理。</w:t>
      </w:r>
    </w:p>
    <w:p w14:paraId="28F17D3B" w14:textId="77777777" w:rsidR="00905908" w:rsidRDefault="00332E7D" w:rsidP="00905908">
      <w:pPr>
        <w:pStyle w:val="042"/>
        <w:ind w:firstLine="560"/>
        <w:rPr>
          <w:b w:val="0"/>
        </w:rPr>
      </w:pPr>
      <w:r>
        <w:rPr>
          <w:rFonts w:hint="eastAsia"/>
          <w:b w:val="0"/>
        </w:rPr>
        <w:t>可选地，</w:t>
      </w:r>
      <w:r w:rsidR="00905908">
        <w:rPr>
          <w:rFonts w:hint="eastAsia"/>
          <w:b w:val="0"/>
        </w:rPr>
        <w:t>图像传感器</w:t>
      </w:r>
      <w:r w:rsidR="00905908">
        <w:rPr>
          <w:rFonts w:hint="eastAsia"/>
          <w:b w:val="0"/>
        </w:rPr>
        <w:t>100</w:t>
      </w:r>
      <w:r w:rsidR="00905908">
        <w:rPr>
          <w:rFonts w:hint="eastAsia"/>
          <w:b w:val="0"/>
        </w:rPr>
        <w:t>还包括垂直驱动单元</w:t>
      </w:r>
      <w:r w:rsidR="00905908">
        <w:rPr>
          <w:rFonts w:hint="eastAsia"/>
          <w:b w:val="0"/>
        </w:rPr>
        <w:t>121</w:t>
      </w:r>
      <w:r w:rsidR="00905908">
        <w:rPr>
          <w:rFonts w:hint="eastAsia"/>
          <w:b w:val="0"/>
        </w:rPr>
        <w:t>，其中垂直驱动单元</w:t>
      </w:r>
      <w:r w:rsidR="00905908">
        <w:rPr>
          <w:rFonts w:hint="eastAsia"/>
          <w:b w:val="0"/>
        </w:rPr>
        <w:t>121</w:t>
      </w:r>
      <w:r w:rsidR="00905908">
        <w:rPr>
          <w:rFonts w:hint="eastAsia"/>
          <w:b w:val="0"/>
        </w:rPr>
        <w:t>通过多个水平信号线</w:t>
      </w:r>
      <w:r w:rsidR="00905908">
        <w:rPr>
          <w:rFonts w:hint="eastAsia"/>
          <w:b w:val="0"/>
        </w:rPr>
        <w:t>151</w:t>
      </w:r>
      <w:r w:rsidR="00905908">
        <w:rPr>
          <w:rFonts w:hint="eastAsia"/>
          <w:b w:val="0"/>
        </w:rPr>
        <w:t>与像素阵列单元</w:t>
      </w:r>
      <w:r w:rsidR="00905908">
        <w:rPr>
          <w:rFonts w:hint="eastAsia"/>
          <w:b w:val="0"/>
        </w:rPr>
        <w:t>110</w:t>
      </w:r>
      <w:r w:rsidR="00905908">
        <w:rPr>
          <w:rFonts w:hint="eastAsia"/>
          <w:b w:val="0"/>
        </w:rPr>
        <w:t>的各个像素行连接。</w:t>
      </w:r>
      <w:r w:rsidR="005C0189">
        <w:rPr>
          <w:rFonts w:hint="eastAsia"/>
          <w:b w:val="0"/>
        </w:rPr>
        <w:t>从而可以通过垂直驱动单元</w:t>
      </w:r>
      <w:r w:rsidR="005C0189">
        <w:rPr>
          <w:rFonts w:hint="eastAsia"/>
          <w:b w:val="0"/>
        </w:rPr>
        <w:t>121</w:t>
      </w:r>
      <w:r w:rsidR="005C0189">
        <w:rPr>
          <w:rFonts w:hint="eastAsia"/>
          <w:b w:val="0"/>
        </w:rPr>
        <w:t>对像素阵列单元</w:t>
      </w:r>
      <w:r w:rsidR="005C0189">
        <w:rPr>
          <w:rFonts w:hint="eastAsia"/>
          <w:b w:val="0"/>
        </w:rPr>
        <w:t>110</w:t>
      </w:r>
      <w:r w:rsidR="005C0189">
        <w:rPr>
          <w:rFonts w:hint="eastAsia"/>
          <w:b w:val="0"/>
        </w:rPr>
        <w:t>的各行像素进行驱动和扫描。</w:t>
      </w:r>
    </w:p>
    <w:p w14:paraId="535E05BE" w14:textId="77777777" w:rsidR="00905908" w:rsidRPr="00BF00F7" w:rsidRDefault="00332E7D" w:rsidP="00905908">
      <w:pPr>
        <w:pStyle w:val="042"/>
        <w:ind w:firstLine="560"/>
        <w:rPr>
          <w:b w:val="0"/>
        </w:rPr>
      </w:pPr>
      <w:r>
        <w:rPr>
          <w:rFonts w:hint="eastAsia"/>
          <w:b w:val="0"/>
        </w:rPr>
        <w:t>可选地，</w:t>
      </w:r>
      <w:r w:rsidR="00905908">
        <w:rPr>
          <w:rFonts w:hint="eastAsia"/>
          <w:b w:val="0"/>
        </w:rPr>
        <w:t>图像传感器</w:t>
      </w:r>
      <w:r w:rsidR="00905908">
        <w:rPr>
          <w:rFonts w:hint="eastAsia"/>
          <w:b w:val="0"/>
        </w:rPr>
        <w:t>100</w:t>
      </w:r>
      <w:r w:rsidR="00905908">
        <w:rPr>
          <w:rFonts w:hint="eastAsia"/>
          <w:b w:val="0"/>
        </w:rPr>
        <w:t>还包括水平驱动单元</w:t>
      </w:r>
      <w:r w:rsidR="00905908">
        <w:rPr>
          <w:rFonts w:hint="eastAsia"/>
          <w:b w:val="0"/>
        </w:rPr>
        <w:t>122</w:t>
      </w:r>
      <w:r w:rsidR="00905908">
        <w:rPr>
          <w:rFonts w:hint="eastAsia"/>
          <w:b w:val="0"/>
        </w:rPr>
        <w:t>，其中水平驱动单元</w:t>
      </w:r>
      <w:r w:rsidR="00905908">
        <w:rPr>
          <w:rFonts w:hint="eastAsia"/>
          <w:b w:val="0"/>
        </w:rPr>
        <w:t>122</w:t>
      </w:r>
      <w:r w:rsidR="00905908">
        <w:rPr>
          <w:rFonts w:hint="eastAsia"/>
          <w:b w:val="0"/>
        </w:rPr>
        <w:t>通过多个垂直信号线</w:t>
      </w:r>
      <w:r w:rsidR="00905908">
        <w:rPr>
          <w:rFonts w:hint="eastAsia"/>
          <w:b w:val="0"/>
        </w:rPr>
        <w:t>152</w:t>
      </w:r>
      <w:r w:rsidR="00905908">
        <w:rPr>
          <w:rFonts w:hint="eastAsia"/>
          <w:b w:val="0"/>
        </w:rPr>
        <w:t>与像素阵列单元</w:t>
      </w:r>
      <w:r w:rsidR="00905908">
        <w:rPr>
          <w:rFonts w:hint="eastAsia"/>
          <w:b w:val="0"/>
        </w:rPr>
        <w:t>110</w:t>
      </w:r>
      <w:r w:rsidR="00905908">
        <w:rPr>
          <w:rFonts w:hint="eastAsia"/>
          <w:b w:val="0"/>
        </w:rPr>
        <w:t>的各个像素列连接。</w:t>
      </w:r>
      <w:r w:rsidR="005C0189">
        <w:rPr>
          <w:rFonts w:hint="eastAsia"/>
          <w:b w:val="0"/>
        </w:rPr>
        <w:t>从而可以通过水平驱动单元</w:t>
      </w:r>
      <w:r w:rsidR="005C0189">
        <w:rPr>
          <w:rFonts w:hint="eastAsia"/>
          <w:b w:val="0"/>
        </w:rPr>
        <w:t>122</w:t>
      </w:r>
      <w:r w:rsidR="005C0189">
        <w:rPr>
          <w:rFonts w:hint="eastAsia"/>
          <w:b w:val="0"/>
        </w:rPr>
        <w:t>，对像素单元</w:t>
      </w:r>
      <w:r w:rsidR="005C0189">
        <w:rPr>
          <w:rFonts w:hint="eastAsia"/>
          <w:b w:val="0"/>
        </w:rPr>
        <w:t>110</w:t>
      </w:r>
      <w:r w:rsidR="005C0189">
        <w:rPr>
          <w:rFonts w:hint="eastAsia"/>
          <w:b w:val="0"/>
        </w:rPr>
        <w:t>的各列像素进行驱动和扫描。</w:t>
      </w:r>
    </w:p>
    <w:p w14:paraId="590F2489" w14:textId="77777777" w:rsidR="00905908" w:rsidRDefault="00332E7D" w:rsidP="00905908">
      <w:pPr>
        <w:pStyle w:val="042"/>
        <w:ind w:firstLine="560"/>
        <w:rPr>
          <w:b w:val="0"/>
        </w:rPr>
      </w:pPr>
      <w:r>
        <w:rPr>
          <w:rFonts w:hint="eastAsia"/>
          <w:b w:val="0"/>
        </w:rPr>
        <w:t>可选地，</w:t>
      </w:r>
      <w:r w:rsidR="00905908">
        <w:rPr>
          <w:rFonts w:hint="eastAsia"/>
          <w:b w:val="0"/>
        </w:rPr>
        <w:t>图像传感器</w:t>
      </w:r>
      <w:r w:rsidR="00905908">
        <w:rPr>
          <w:rFonts w:hint="eastAsia"/>
          <w:b w:val="0"/>
        </w:rPr>
        <w:t>100</w:t>
      </w:r>
      <w:r w:rsidR="00905908">
        <w:rPr>
          <w:rFonts w:hint="eastAsia"/>
          <w:b w:val="0"/>
        </w:rPr>
        <w:t>还包括驱动控制单元</w:t>
      </w:r>
      <w:r w:rsidR="00905908">
        <w:rPr>
          <w:rFonts w:hint="eastAsia"/>
          <w:b w:val="0"/>
        </w:rPr>
        <w:t>130</w:t>
      </w:r>
      <w:r w:rsidR="00905908">
        <w:rPr>
          <w:rFonts w:hint="eastAsia"/>
          <w:b w:val="0"/>
        </w:rPr>
        <w:t>，其中驱动控制单元</w:t>
      </w:r>
      <w:r w:rsidR="00905908">
        <w:rPr>
          <w:rFonts w:hint="eastAsia"/>
          <w:b w:val="0"/>
        </w:rPr>
        <w:t>130</w:t>
      </w:r>
      <w:r w:rsidR="00905908">
        <w:rPr>
          <w:rFonts w:hint="eastAsia"/>
          <w:b w:val="0"/>
        </w:rPr>
        <w:t>与垂直驱动单元</w:t>
      </w:r>
      <w:r w:rsidR="00905908">
        <w:rPr>
          <w:rFonts w:hint="eastAsia"/>
          <w:b w:val="0"/>
        </w:rPr>
        <w:t>121</w:t>
      </w:r>
      <w:r w:rsidR="00905908">
        <w:rPr>
          <w:rFonts w:hint="eastAsia"/>
          <w:b w:val="0"/>
        </w:rPr>
        <w:t>、水平驱动单元</w:t>
      </w:r>
      <w:r w:rsidR="00905908">
        <w:rPr>
          <w:rFonts w:hint="eastAsia"/>
          <w:b w:val="0"/>
        </w:rPr>
        <w:t>122</w:t>
      </w:r>
      <w:r w:rsidR="00905908">
        <w:rPr>
          <w:rFonts w:hint="eastAsia"/>
          <w:b w:val="0"/>
        </w:rPr>
        <w:t>以及列处理单元</w:t>
      </w:r>
      <w:r w:rsidR="00905908">
        <w:rPr>
          <w:rFonts w:hint="eastAsia"/>
          <w:b w:val="0"/>
        </w:rPr>
        <w:t>140</w:t>
      </w:r>
      <w:r w:rsidR="00905908">
        <w:rPr>
          <w:rFonts w:hint="eastAsia"/>
          <w:b w:val="0"/>
        </w:rPr>
        <w:t>连接，用于控制垂直驱动单元</w:t>
      </w:r>
      <w:r w:rsidR="00905908">
        <w:rPr>
          <w:rFonts w:hint="eastAsia"/>
          <w:b w:val="0"/>
        </w:rPr>
        <w:t>121</w:t>
      </w:r>
      <w:r w:rsidR="00905908">
        <w:rPr>
          <w:rFonts w:hint="eastAsia"/>
          <w:b w:val="0"/>
        </w:rPr>
        <w:t>、水平驱动单元</w:t>
      </w:r>
      <w:r w:rsidR="00905908">
        <w:rPr>
          <w:rFonts w:hint="eastAsia"/>
          <w:b w:val="0"/>
        </w:rPr>
        <w:t>122</w:t>
      </w:r>
      <w:r w:rsidR="00905908">
        <w:rPr>
          <w:rFonts w:hint="eastAsia"/>
          <w:b w:val="0"/>
        </w:rPr>
        <w:t>以及列处理单元</w:t>
      </w:r>
      <w:r w:rsidR="00905908">
        <w:rPr>
          <w:rFonts w:hint="eastAsia"/>
          <w:b w:val="0"/>
        </w:rPr>
        <w:t>140</w:t>
      </w:r>
      <w:r w:rsidR="00905908">
        <w:rPr>
          <w:rFonts w:hint="eastAsia"/>
          <w:b w:val="0"/>
        </w:rPr>
        <w:t>的操作。</w:t>
      </w:r>
      <w:r w:rsidR="00424115">
        <w:rPr>
          <w:rFonts w:hint="eastAsia"/>
          <w:b w:val="0"/>
        </w:rPr>
        <w:t>从而用于协调垂直驱动单元</w:t>
      </w:r>
      <w:r w:rsidR="00424115">
        <w:rPr>
          <w:rFonts w:hint="eastAsia"/>
          <w:b w:val="0"/>
        </w:rPr>
        <w:t>121</w:t>
      </w:r>
      <w:r w:rsidR="00424115">
        <w:rPr>
          <w:rFonts w:hint="eastAsia"/>
          <w:b w:val="0"/>
        </w:rPr>
        <w:t>、水平驱动单元</w:t>
      </w:r>
      <w:r w:rsidR="00424115">
        <w:rPr>
          <w:rFonts w:hint="eastAsia"/>
          <w:b w:val="0"/>
        </w:rPr>
        <w:t>122</w:t>
      </w:r>
      <w:r w:rsidR="00424115">
        <w:rPr>
          <w:rFonts w:hint="eastAsia"/>
          <w:b w:val="0"/>
        </w:rPr>
        <w:t>以及列处理单元</w:t>
      </w:r>
      <w:r w:rsidR="00424115">
        <w:rPr>
          <w:rFonts w:hint="eastAsia"/>
          <w:b w:val="0"/>
        </w:rPr>
        <w:t>140</w:t>
      </w:r>
      <w:r w:rsidR="00424115">
        <w:rPr>
          <w:rFonts w:hint="eastAsia"/>
          <w:b w:val="0"/>
        </w:rPr>
        <w:t>之间的操作。</w:t>
      </w:r>
    </w:p>
    <w:p w14:paraId="34F985CB" w14:textId="77777777" w:rsidR="00215DEB" w:rsidRDefault="00332E7D" w:rsidP="00905908">
      <w:pPr>
        <w:pStyle w:val="042"/>
        <w:ind w:firstLine="560"/>
        <w:rPr>
          <w:b w:val="0"/>
        </w:rPr>
      </w:pPr>
      <w:r>
        <w:rPr>
          <w:rFonts w:hint="eastAsia"/>
          <w:b w:val="0"/>
        </w:rPr>
        <w:t>可选地，</w:t>
      </w:r>
      <w:r w:rsidR="00905908">
        <w:rPr>
          <w:rFonts w:hint="eastAsia"/>
          <w:b w:val="0"/>
        </w:rPr>
        <w:t>图像传感器</w:t>
      </w:r>
      <w:r w:rsidR="00905908">
        <w:rPr>
          <w:rFonts w:hint="eastAsia"/>
          <w:b w:val="0"/>
        </w:rPr>
        <w:t>100</w:t>
      </w:r>
      <w:r w:rsidR="00905908">
        <w:rPr>
          <w:rFonts w:hint="eastAsia"/>
          <w:b w:val="0"/>
        </w:rPr>
        <w:t>还包括分别设置于各个垂直信号线</w:t>
      </w:r>
      <w:r w:rsidR="00905908">
        <w:rPr>
          <w:rFonts w:hint="eastAsia"/>
          <w:b w:val="0"/>
        </w:rPr>
        <w:t>152</w:t>
      </w:r>
      <w:r w:rsidR="00905908">
        <w:rPr>
          <w:rFonts w:hint="eastAsia"/>
          <w:b w:val="0"/>
        </w:rPr>
        <w:t>上的模数转换单元</w:t>
      </w:r>
      <w:r w:rsidR="00905908">
        <w:rPr>
          <w:rFonts w:hint="eastAsia"/>
          <w:b w:val="0"/>
        </w:rPr>
        <w:t>160</w:t>
      </w:r>
      <w:r w:rsidR="00905908">
        <w:rPr>
          <w:rFonts w:hint="eastAsia"/>
          <w:b w:val="0"/>
        </w:rPr>
        <w:t>，模数转换单元</w:t>
      </w:r>
      <w:r w:rsidR="00905908">
        <w:rPr>
          <w:rFonts w:hint="eastAsia"/>
          <w:b w:val="0"/>
        </w:rPr>
        <w:t>160</w:t>
      </w:r>
      <w:r w:rsidR="00905908">
        <w:rPr>
          <w:rFonts w:hint="eastAsia"/>
          <w:b w:val="0"/>
        </w:rPr>
        <w:t>设置于像素阵列单元</w:t>
      </w:r>
      <w:r w:rsidR="00905908">
        <w:rPr>
          <w:rFonts w:hint="eastAsia"/>
          <w:b w:val="0"/>
        </w:rPr>
        <w:t>110</w:t>
      </w:r>
      <w:r w:rsidR="00905908">
        <w:rPr>
          <w:rFonts w:hint="eastAsia"/>
          <w:b w:val="0"/>
        </w:rPr>
        <w:t>与增益放</w:t>
      </w:r>
      <w:r w:rsidR="00F93308">
        <w:rPr>
          <w:rFonts w:hint="eastAsia"/>
          <w:b w:val="0"/>
        </w:rPr>
        <w:t>大</w:t>
      </w:r>
      <w:r w:rsidR="00905908">
        <w:rPr>
          <w:rFonts w:hint="eastAsia"/>
          <w:b w:val="0"/>
        </w:rPr>
        <w:t>器</w:t>
      </w:r>
      <w:r w:rsidR="00905908">
        <w:rPr>
          <w:rFonts w:hint="eastAsia"/>
          <w:b w:val="0"/>
        </w:rPr>
        <w:t>170</w:t>
      </w:r>
      <w:r w:rsidR="00905908">
        <w:rPr>
          <w:rFonts w:hint="eastAsia"/>
          <w:b w:val="0"/>
        </w:rPr>
        <w:t>之间。</w:t>
      </w:r>
      <w:r w:rsidR="00531807">
        <w:rPr>
          <w:rFonts w:hint="eastAsia"/>
          <w:b w:val="0"/>
        </w:rPr>
        <w:t>从而模数转换单元</w:t>
      </w:r>
      <w:r w:rsidR="00531807">
        <w:rPr>
          <w:rFonts w:hint="eastAsia"/>
          <w:b w:val="0"/>
        </w:rPr>
        <w:t>160</w:t>
      </w:r>
      <w:r w:rsidR="00531807">
        <w:rPr>
          <w:rFonts w:hint="eastAsia"/>
          <w:b w:val="0"/>
        </w:rPr>
        <w:t>将像素阵列单元</w:t>
      </w:r>
      <w:r w:rsidR="00531807">
        <w:rPr>
          <w:rFonts w:hint="eastAsia"/>
          <w:b w:val="0"/>
        </w:rPr>
        <w:t>110</w:t>
      </w:r>
      <w:r w:rsidR="00531807">
        <w:rPr>
          <w:rFonts w:hint="eastAsia"/>
          <w:b w:val="0"/>
        </w:rPr>
        <w:t>产生的模拟像素信号转换为数字像素信号。</w:t>
      </w:r>
    </w:p>
    <w:p w14:paraId="638E9768" w14:textId="77777777" w:rsidR="00F15888" w:rsidRDefault="00F15888" w:rsidP="00905908">
      <w:pPr>
        <w:pStyle w:val="042"/>
        <w:ind w:firstLine="560"/>
        <w:rPr>
          <w:b w:val="0"/>
        </w:rPr>
      </w:pPr>
      <w:r>
        <w:rPr>
          <w:rFonts w:hint="eastAsia"/>
          <w:b w:val="0"/>
        </w:rPr>
        <w:t>此外，图</w:t>
      </w:r>
      <w:r>
        <w:rPr>
          <w:rFonts w:hint="eastAsia"/>
          <w:b w:val="0"/>
        </w:rPr>
        <w:t>4</w:t>
      </w:r>
      <w:r>
        <w:rPr>
          <w:rFonts w:hint="eastAsia"/>
          <w:b w:val="0"/>
        </w:rPr>
        <w:t>示出了数据处理单元</w:t>
      </w:r>
      <w:r>
        <w:rPr>
          <w:rFonts w:hint="eastAsia"/>
          <w:b w:val="0"/>
        </w:rPr>
        <w:t>180</w:t>
      </w:r>
      <w:r>
        <w:rPr>
          <w:rFonts w:hint="eastAsia"/>
          <w:b w:val="0"/>
        </w:rPr>
        <w:t>处理像素信号的方法的流程示意图。正如以上所述，数据处理单元</w:t>
      </w:r>
      <w:r>
        <w:rPr>
          <w:rFonts w:hint="eastAsia"/>
          <w:b w:val="0"/>
        </w:rPr>
        <w:t>180</w:t>
      </w:r>
      <w:r w:rsidR="00596C8E">
        <w:rPr>
          <w:rFonts w:hint="eastAsia"/>
          <w:b w:val="0"/>
        </w:rPr>
        <w:t>从列处理单元接收各个像素列的像素数据，并且根据所接收的像素数据，输出图像数据。参考图</w:t>
      </w:r>
      <w:r w:rsidR="00596C8E">
        <w:rPr>
          <w:rFonts w:hint="eastAsia"/>
          <w:b w:val="0"/>
        </w:rPr>
        <w:t>4</w:t>
      </w:r>
      <w:r w:rsidR="00596C8E">
        <w:rPr>
          <w:rFonts w:hint="eastAsia"/>
          <w:b w:val="0"/>
        </w:rPr>
        <w:t>所示，数据处理单元</w:t>
      </w:r>
      <w:r w:rsidR="00596C8E">
        <w:rPr>
          <w:rFonts w:hint="eastAsia"/>
          <w:b w:val="0"/>
        </w:rPr>
        <w:t>180</w:t>
      </w:r>
      <w:r w:rsidR="00596C8E">
        <w:rPr>
          <w:rFonts w:hint="eastAsia"/>
          <w:b w:val="0"/>
        </w:rPr>
        <w:lastRenderedPageBreak/>
        <w:t>所执行的方法包括：</w:t>
      </w:r>
    </w:p>
    <w:p w14:paraId="705368BD" w14:textId="77777777" w:rsidR="00BB0FEE" w:rsidRDefault="00BB0FEE" w:rsidP="00BB0FEE">
      <w:pPr>
        <w:pStyle w:val="042"/>
        <w:ind w:firstLine="560"/>
        <w:rPr>
          <w:b w:val="0"/>
        </w:rPr>
      </w:pPr>
      <w:r>
        <w:rPr>
          <w:rFonts w:hint="eastAsia"/>
          <w:b w:val="0"/>
        </w:rPr>
        <w:t>S402</w:t>
      </w:r>
      <w:r>
        <w:rPr>
          <w:rFonts w:hint="eastAsia"/>
          <w:b w:val="0"/>
        </w:rPr>
        <w:t>：从列处理单元接收像素阵列单元的传感器像素信号；</w:t>
      </w:r>
    </w:p>
    <w:p w14:paraId="4AE61372" w14:textId="77777777" w:rsidR="00BB0FEE" w:rsidRDefault="00BB0FEE" w:rsidP="00BB0FEE">
      <w:pPr>
        <w:pStyle w:val="042"/>
        <w:ind w:firstLine="560"/>
        <w:rPr>
          <w:b w:val="0"/>
        </w:rPr>
      </w:pPr>
      <w:r>
        <w:rPr>
          <w:rFonts w:hint="eastAsia"/>
          <w:b w:val="0"/>
        </w:rPr>
        <w:t>S404</w:t>
      </w:r>
      <w:r>
        <w:rPr>
          <w:rFonts w:hint="eastAsia"/>
          <w:b w:val="0"/>
        </w:rPr>
        <w:t>：从所接收的传感器像素信号中选择多个传感器像素列的传感器像素信号，用于生成输出图像的指定图像像素列；</w:t>
      </w:r>
    </w:p>
    <w:p w14:paraId="7784CEC2" w14:textId="77777777" w:rsidR="00BB0FEE" w:rsidRDefault="00BB0FEE" w:rsidP="00BB0FEE">
      <w:pPr>
        <w:pStyle w:val="042"/>
        <w:ind w:firstLine="560"/>
        <w:rPr>
          <w:b w:val="0"/>
        </w:rPr>
      </w:pPr>
      <w:r>
        <w:rPr>
          <w:rFonts w:hint="eastAsia"/>
          <w:b w:val="0"/>
        </w:rPr>
        <w:t>S406</w:t>
      </w:r>
      <w:r>
        <w:rPr>
          <w:rFonts w:hint="eastAsia"/>
          <w:b w:val="0"/>
        </w:rPr>
        <w:t>：从所选择的传感器像素信号中确定与指定图像像素列的指定图像像素对应的传感器像素信号；以及</w:t>
      </w:r>
    </w:p>
    <w:p w14:paraId="3CFCDA38" w14:textId="77777777" w:rsidR="009B0023" w:rsidRPr="009B0023" w:rsidRDefault="00BB0FEE" w:rsidP="00905908">
      <w:pPr>
        <w:pStyle w:val="042"/>
        <w:ind w:firstLine="560"/>
        <w:rPr>
          <w:b w:val="0"/>
        </w:rPr>
      </w:pPr>
      <w:r>
        <w:rPr>
          <w:rFonts w:hint="eastAsia"/>
          <w:b w:val="0"/>
        </w:rPr>
        <w:t>S408</w:t>
      </w:r>
      <w:r>
        <w:rPr>
          <w:rFonts w:hint="eastAsia"/>
          <w:b w:val="0"/>
        </w:rPr>
        <w:t>：根据所确定的传感器像素信号确定指定图像像素的像素值</w:t>
      </w:r>
      <w:r w:rsidR="009B0023">
        <w:rPr>
          <w:rFonts w:hint="eastAsia"/>
          <w:b w:val="0"/>
        </w:rPr>
        <w:t>。</w:t>
      </w:r>
    </w:p>
    <w:p w14:paraId="4B4C65FE" w14:textId="77777777" w:rsidR="00C860AB" w:rsidRDefault="00C860AB" w:rsidP="00905908">
      <w:pPr>
        <w:pStyle w:val="042"/>
        <w:ind w:firstLine="560"/>
        <w:rPr>
          <w:b w:val="0"/>
        </w:rPr>
      </w:pPr>
      <w:r>
        <w:rPr>
          <w:rFonts w:hint="eastAsia"/>
          <w:b w:val="0"/>
        </w:rPr>
        <w:t>具体地，以图</w:t>
      </w:r>
      <w:r>
        <w:rPr>
          <w:rFonts w:hint="eastAsia"/>
          <w:b w:val="0"/>
        </w:rPr>
        <w:t>3</w:t>
      </w:r>
      <w:r>
        <w:rPr>
          <w:rFonts w:hint="eastAsia"/>
          <w:b w:val="0"/>
        </w:rPr>
        <w:t>中所示的图像传感器</w:t>
      </w:r>
      <w:r>
        <w:rPr>
          <w:rFonts w:hint="eastAsia"/>
          <w:b w:val="0"/>
        </w:rPr>
        <w:t>100</w:t>
      </w:r>
      <w:r>
        <w:rPr>
          <w:rFonts w:hint="eastAsia"/>
          <w:b w:val="0"/>
        </w:rPr>
        <w:t>为例，数据处理单元</w:t>
      </w:r>
      <w:r>
        <w:rPr>
          <w:rFonts w:hint="eastAsia"/>
          <w:b w:val="0"/>
        </w:rPr>
        <w:t>180</w:t>
      </w:r>
      <w:r>
        <w:rPr>
          <w:rFonts w:hint="eastAsia"/>
          <w:b w:val="0"/>
        </w:rPr>
        <w:t>从列处理单元</w:t>
      </w:r>
      <w:r>
        <w:rPr>
          <w:rFonts w:hint="eastAsia"/>
          <w:b w:val="0"/>
        </w:rPr>
        <w:t>140</w:t>
      </w:r>
      <w:r>
        <w:rPr>
          <w:rFonts w:hint="eastAsia"/>
          <w:b w:val="0"/>
        </w:rPr>
        <w:t>接收像素阵列单元</w:t>
      </w:r>
      <w:r>
        <w:rPr>
          <w:rFonts w:hint="eastAsia"/>
          <w:b w:val="0"/>
        </w:rPr>
        <w:t>110</w:t>
      </w:r>
      <w:r>
        <w:rPr>
          <w:rFonts w:hint="eastAsia"/>
          <w:b w:val="0"/>
        </w:rPr>
        <w:t>中的各个</w:t>
      </w:r>
      <w:r w:rsidR="002C3B77">
        <w:rPr>
          <w:rFonts w:hint="eastAsia"/>
          <w:b w:val="0"/>
        </w:rPr>
        <w:t>传感器</w:t>
      </w:r>
      <w:r>
        <w:rPr>
          <w:rFonts w:hint="eastAsia"/>
          <w:b w:val="0"/>
        </w:rPr>
        <w:t>像素列的</w:t>
      </w:r>
      <w:r w:rsidR="00E75736">
        <w:rPr>
          <w:rFonts w:hint="eastAsia"/>
          <w:b w:val="0"/>
        </w:rPr>
        <w:t>传感器</w:t>
      </w:r>
      <w:r>
        <w:rPr>
          <w:rFonts w:hint="eastAsia"/>
          <w:b w:val="0"/>
        </w:rPr>
        <w:t>像素信号。</w:t>
      </w:r>
    </w:p>
    <w:p w14:paraId="4CF19E55" w14:textId="77777777" w:rsidR="00596C8E" w:rsidRDefault="00C860AB" w:rsidP="00905908">
      <w:pPr>
        <w:pStyle w:val="042"/>
        <w:ind w:firstLine="560"/>
        <w:rPr>
          <w:b w:val="0"/>
        </w:rPr>
      </w:pPr>
      <w:r>
        <w:rPr>
          <w:rFonts w:hint="eastAsia"/>
          <w:b w:val="0"/>
        </w:rPr>
        <w:t>然后，数据处理单元</w:t>
      </w:r>
      <w:r>
        <w:rPr>
          <w:rFonts w:hint="eastAsia"/>
          <w:b w:val="0"/>
        </w:rPr>
        <w:t>180</w:t>
      </w:r>
      <w:r>
        <w:rPr>
          <w:rFonts w:hint="eastAsia"/>
          <w:b w:val="0"/>
        </w:rPr>
        <w:t>从所接收的</w:t>
      </w:r>
      <w:r w:rsidR="00803B4F">
        <w:rPr>
          <w:rFonts w:hint="eastAsia"/>
          <w:b w:val="0"/>
        </w:rPr>
        <w:t>传感器</w:t>
      </w:r>
      <w:r>
        <w:rPr>
          <w:rFonts w:hint="eastAsia"/>
          <w:b w:val="0"/>
        </w:rPr>
        <w:t>像素列的</w:t>
      </w:r>
      <w:r w:rsidR="00E75736">
        <w:rPr>
          <w:rFonts w:hint="eastAsia"/>
          <w:b w:val="0"/>
        </w:rPr>
        <w:t>传感器</w:t>
      </w:r>
      <w:r>
        <w:rPr>
          <w:rFonts w:hint="eastAsia"/>
          <w:b w:val="0"/>
        </w:rPr>
        <w:t>像素信号中选择多个像素列的</w:t>
      </w:r>
      <w:r w:rsidR="00E75736">
        <w:rPr>
          <w:rFonts w:hint="eastAsia"/>
          <w:b w:val="0"/>
        </w:rPr>
        <w:t>传感器</w:t>
      </w:r>
      <w:r>
        <w:rPr>
          <w:rFonts w:hint="eastAsia"/>
          <w:b w:val="0"/>
        </w:rPr>
        <w:t>像素信号，用于生成</w:t>
      </w:r>
      <w:r w:rsidR="00803B4F">
        <w:rPr>
          <w:rFonts w:hint="eastAsia"/>
          <w:b w:val="0"/>
        </w:rPr>
        <w:t>输出</w:t>
      </w:r>
      <w:r w:rsidR="00DD60FD">
        <w:rPr>
          <w:rFonts w:hint="eastAsia"/>
          <w:b w:val="0"/>
        </w:rPr>
        <w:t>图像的</w:t>
      </w:r>
      <w:r w:rsidR="00803B4F">
        <w:rPr>
          <w:rFonts w:hint="eastAsia"/>
          <w:b w:val="0"/>
        </w:rPr>
        <w:t>指定图像</w:t>
      </w:r>
      <w:r w:rsidR="00E75736">
        <w:rPr>
          <w:rFonts w:hint="eastAsia"/>
          <w:b w:val="0"/>
        </w:rPr>
        <w:t>像素</w:t>
      </w:r>
      <w:r>
        <w:rPr>
          <w:rFonts w:hint="eastAsia"/>
          <w:b w:val="0"/>
        </w:rPr>
        <w:t>列</w:t>
      </w:r>
      <w:r w:rsidR="00DD60FD">
        <w:rPr>
          <w:rFonts w:hint="eastAsia"/>
          <w:b w:val="0"/>
        </w:rPr>
        <w:t>。具体地，参考图</w:t>
      </w:r>
      <w:r w:rsidR="00DD60FD">
        <w:rPr>
          <w:rFonts w:hint="eastAsia"/>
          <w:b w:val="0"/>
        </w:rPr>
        <w:t>5</w:t>
      </w:r>
      <w:r w:rsidR="00DD60FD">
        <w:rPr>
          <w:rFonts w:hint="eastAsia"/>
          <w:b w:val="0"/>
        </w:rPr>
        <w:t>所示，数据处理单元</w:t>
      </w:r>
      <w:r w:rsidR="00DD60FD">
        <w:rPr>
          <w:rFonts w:hint="eastAsia"/>
          <w:b w:val="0"/>
        </w:rPr>
        <w:t>180</w:t>
      </w:r>
      <w:r w:rsidR="00DD60FD">
        <w:rPr>
          <w:rFonts w:hint="eastAsia"/>
          <w:b w:val="0"/>
        </w:rPr>
        <w:t>可以选择相邻的两个分别对应于增益</w:t>
      </w:r>
      <w:r w:rsidR="00DD60FD">
        <w:rPr>
          <w:rFonts w:hint="eastAsia"/>
          <w:b w:val="0"/>
        </w:rPr>
        <w:t>0</w:t>
      </w:r>
      <w:r w:rsidR="00DD60FD">
        <w:rPr>
          <w:rFonts w:hint="eastAsia"/>
          <w:b w:val="0"/>
        </w:rPr>
        <w:t>和增益</w:t>
      </w:r>
      <w:r w:rsidR="00DD60FD">
        <w:rPr>
          <w:rFonts w:hint="eastAsia"/>
          <w:b w:val="0"/>
        </w:rPr>
        <w:t>1</w:t>
      </w:r>
      <w:r w:rsidR="00DD60FD">
        <w:rPr>
          <w:rFonts w:hint="eastAsia"/>
          <w:b w:val="0"/>
        </w:rPr>
        <w:t>的</w:t>
      </w:r>
      <w:r w:rsidR="00803B4F">
        <w:rPr>
          <w:rFonts w:hint="eastAsia"/>
          <w:b w:val="0"/>
        </w:rPr>
        <w:t>传感器</w:t>
      </w:r>
      <w:r w:rsidR="00DD60FD">
        <w:rPr>
          <w:rFonts w:hint="eastAsia"/>
          <w:b w:val="0"/>
        </w:rPr>
        <w:t>像素列</w:t>
      </w:r>
      <w:r w:rsidR="00E75736">
        <w:rPr>
          <w:rFonts w:hint="eastAsia"/>
          <w:b w:val="0"/>
        </w:rPr>
        <w:t>的传感器像素</w:t>
      </w:r>
      <w:r w:rsidR="00DD60FD">
        <w:rPr>
          <w:rFonts w:hint="eastAsia"/>
          <w:b w:val="0"/>
        </w:rPr>
        <w:t>信号，来生成</w:t>
      </w:r>
      <w:r w:rsidR="00803B4F">
        <w:rPr>
          <w:rFonts w:hint="eastAsia"/>
          <w:b w:val="0"/>
        </w:rPr>
        <w:t>输出</w:t>
      </w:r>
      <w:r w:rsidR="00DD60FD">
        <w:rPr>
          <w:rFonts w:hint="eastAsia"/>
          <w:b w:val="0"/>
        </w:rPr>
        <w:t>图像</w:t>
      </w:r>
      <w:r w:rsidR="00E75736">
        <w:rPr>
          <w:rFonts w:hint="eastAsia"/>
          <w:b w:val="0"/>
        </w:rPr>
        <w:t>的</w:t>
      </w:r>
      <w:r w:rsidR="00803B4F">
        <w:rPr>
          <w:rFonts w:hint="eastAsia"/>
          <w:b w:val="0"/>
        </w:rPr>
        <w:t>指定</w:t>
      </w:r>
      <w:r w:rsidR="00E75736">
        <w:rPr>
          <w:rFonts w:hint="eastAsia"/>
          <w:b w:val="0"/>
        </w:rPr>
        <w:t>图像像素</w:t>
      </w:r>
      <w:r w:rsidR="00803B4F">
        <w:rPr>
          <w:rFonts w:hint="eastAsia"/>
          <w:b w:val="0"/>
        </w:rPr>
        <w:t>列</w:t>
      </w:r>
      <w:r w:rsidR="00DD60FD">
        <w:rPr>
          <w:rFonts w:hint="eastAsia"/>
          <w:b w:val="0"/>
        </w:rPr>
        <w:t>。</w:t>
      </w:r>
    </w:p>
    <w:p w14:paraId="6C5413A5" w14:textId="77777777" w:rsidR="00596C8E" w:rsidRDefault="00DD60FD" w:rsidP="00905908">
      <w:pPr>
        <w:pStyle w:val="042"/>
        <w:ind w:firstLine="560"/>
        <w:rPr>
          <w:b w:val="0"/>
        </w:rPr>
      </w:pPr>
      <w:r>
        <w:rPr>
          <w:rFonts w:hint="eastAsia"/>
          <w:b w:val="0"/>
        </w:rPr>
        <w:t>然后，</w:t>
      </w:r>
      <w:r w:rsidR="00803B4F">
        <w:rPr>
          <w:rFonts w:hint="eastAsia"/>
          <w:b w:val="0"/>
        </w:rPr>
        <w:t>数据处理单元</w:t>
      </w:r>
      <w:r w:rsidR="00803B4F">
        <w:rPr>
          <w:rFonts w:hint="eastAsia"/>
          <w:b w:val="0"/>
        </w:rPr>
        <w:t>180</w:t>
      </w:r>
      <w:r w:rsidR="00803B4F">
        <w:rPr>
          <w:rFonts w:hint="eastAsia"/>
          <w:b w:val="0"/>
        </w:rPr>
        <w:t>从所选择的传感器像素信号中确定与指定图像像素列的指定图像像素对应的传感器像素信号</w:t>
      </w:r>
      <w:r>
        <w:rPr>
          <w:rFonts w:hint="eastAsia"/>
          <w:b w:val="0"/>
        </w:rPr>
        <w:t>。</w:t>
      </w:r>
    </w:p>
    <w:p w14:paraId="708288F0" w14:textId="77777777" w:rsidR="00803B4F" w:rsidRDefault="00803B4F" w:rsidP="00905908">
      <w:pPr>
        <w:pStyle w:val="042"/>
        <w:ind w:firstLine="560"/>
        <w:rPr>
          <w:b w:val="0"/>
        </w:rPr>
      </w:pPr>
      <w:r>
        <w:rPr>
          <w:rFonts w:hint="eastAsia"/>
          <w:b w:val="0"/>
        </w:rPr>
        <w:t>参考图</w:t>
      </w:r>
      <w:r>
        <w:rPr>
          <w:rFonts w:hint="eastAsia"/>
          <w:b w:val="0"/>
        </w:rPr>
        <w:t>5</w:t>
      </w:r>
      <w:r>
        <w:rPr>
          <w:rFonts w:hint="eastAsia"/>
          <w:b w:val="0"/>
        </w:rPr>
        <w:t>所示，当数据处理单元</w:t>
      </w:r>
      <w:r>
        <w:rPr>
          <w:rFonts w:hint="eastAsia"/>
          <w:b w:val="0"/>
        </w:rPr>
        <w:t>180</w:t>
      </w:r>
      <w:r>
        <w:rPr>
          <w:rFonts w:hint="eastAsia"/>
          <w:b w:val="0"/>
        </w:rPr>
        <w:t>生成指定图像像素，会从所选择的传感器像素信号中，确定与指定图像像素对应的传感器像素信号。例如，当指定图像像素为图像像素</w:t>
      </w:r>
      <w:r>
        <w:rPr>
          <w:rFonts w:hint="eastAsia"/>
          <w:b w:val="0"/>
        </w:rPr>
        <w:t>0</w:t>
      </w:r>
      <w:r>
        <w:rPr>
          <w:rFonts w:hint="eastAsia"/>
          <w:b w:val="0"/>
        </w:rPr>
        <w:t>时，与之对应的传感器像素信号分别为增益</w:t>
      </w:r>
      <w:r>
        <w:rPr>
          <w:rFonts w:hint="eastAsia"/>
          <w:b w:val="0"/>
        </w:rPr>
        <w:t>0</w:t>
      </w:r>
      <w:r>
        <w:rPr>
          <w:rFonts w:hint="eastAsia"/>
          <w:b w:val="0"/>
        </w:rPr>
        <w:t>的传感器像素信号</w:t>
      </w:r>
      <w:r>
        <w:rPr>
          <w:rFonts w:hint="eastAsia"/>
          <w:b w:val="0"/>
        </w:rPr>
        <w:t>0</w:t>
      </w:r>
      <w:r>
        <w:rPr>
          <w:rFonts w:hint="eastAsia"/>
          <w:b w:val="0"/>
        </w:rPr>
        <w:t>和增益</w:t>
      </w:r>
      <w:r>
        <w:rPr>
          <w:rFonts w:hint="eastAsia"/>
          <w:b w:val="0"/>
        </w:rPr>
        <w:t>1</w:t>
      </w:r>
      <w:r>
        <w:rPr>
          <w:rFonts w:hint="eastAsia"/>
          <w:b w:val="0"/>
        </w:rPr>
        <w:t>的传感器像素信号</w:t>
      </w:r>
      <w:r>
        <w:rPr>
          <w:rFonts w:hint="eastAsia"/>
          <w:b w:val="0"/>
        </w:rPr>
        <w:t>0</w:t>
      </w:r>
      <w:r>
        <w:rPr>
          <w:rFonts w:hint="eastAsia"/>
          <w:b w:val="0"/>
        </w:rPr>
        <w:t>。当指定图像像素为图像像素</w:t>
      </w:r>
      <w:r>
        <w:rPr>
          <w:rFonts w:hint="eastAsia"/>
          <w:b w:val="0"/>
        </w:rPr>
        <w:t>1</w:t>
      </w:r>
      <w:r>
        <w:rPr>
          <w:rFonts w:hint="eastAsia"/>
          <w:b w:val="0"/>
        </w:rPr>
        <w:t>时，与之对应的传感器像素信号分别为增益</w:t>
      </w:r>
      <w:r>
        <w:rPr>
          <w:rFonts w:hint="eastAsia"/>
          <w:b w:val="0"/>
        </w:rPr>
        <w:t>0</w:t>
      </w:r>
      <w:r>
        <w:rPr>
          <w:rFonts w:hint="eastAsia"/>
          <w:b w:val="0"/>
        </w:rPr>
        <w:t>的传感器像素信号</w:t>
      </w:r>
      <w:r>
        <w:rPr>
          <w:rFonts w:hint="eastAsia"/>
          <w:b w:val="0"/>
        </w:rPr>
        <w:t>1</w:t>
      </w:r>
      <w:r>
        <w:rPr>
          <w:rFonts w:hint="eastAsia"/>
          <w:b w:val="0"/>
        </w:rPr>
        <w:t>和增益</w:t>
      </w:r>
      <w:r>
        <w:rPr>
          <w:rFonts w:hint="eastAsia"/>
          <w:b w:val="0"/>
        </w:rPr>
        <w:t>1</w:t>
      </w:r>
      <w:r>
        <w:rPr>
          <w:rFonts w:hint="eastAsia"/>
          <w:b w:val="0"/>
        </w:rPr>
        <w:t>的传感器像素信号</w:t>
      </w:r>
      <w:r>
        <w:rPr>
          <w:rFonts w:hint="eastAsia"/>
          <w:b w:val="0"/>
        </w:rPr>
        <w:t>1</w:t>
      </w:r>
      <w:r>
        <w:rPr>
          <w:rFonts w:hint="eastAsia"/>
          <w:b w:val="0"/>
        </w:rPr>
        <w:t>。依次类推，当指定图像像素为图像像素</w:t>
      </w:r>
      <w:r>
        <w:rPr>
          <w:rFonts w:hint="eastAsia"/>
          <w:b w:val="0"/>
        </w:rPr>
        <w:t>19</w:t>
      </w:r>
      <w:r>
        <w:rPr>
          <w:rFonts w:hint="eastAsia"/>
          <w:b w:val="0"/>
        </w:rPr>
        <w:t>时，与之对应的传感器像素信号分别为增益</w:t>
      </w:r>
      <w:r>
        <w:rPr>
          <w:rFonts w:hint="eastAsia"/>
          <w:b w:val="0"/>
        </w:rPr>
        <w:t>0</w:t>
      </w:r>
      <w:r>
        <w:rPr>
          <w:rFonts w:hint="eastAsia"/>
          <w:b w:val="0"/>
        </w:rPr>
        <w:t>的传感器像素信号</w:t>
      </w:r>
      <w:r>
        <w:rPr>
          <w:rFonts w:hint="eastAsia"/>
          <w:b w:val="0"/>
        </w:rPr>
        <w:t>19</w:t>
      </w:r>
      <w:r>
        <w:rPr>
          <w:rFonts w:hint="eastAsia"/>
          <w:b w:val="0"/>
        </w:rPr>
        <w:t>和增益</w:t>
      </w:r>
      <w:r>
        <w:rPr>
          <w:rFonts w:hint="eastAsia"/>
          <w:b w:val="0"/>
        </w:rPr>
        <w:t>1</w:t>
      </w:r>
      <w:r>
        <w:rPr>
          <w:rFonts w:hint="eastAsia"/>
          <w:b w:val="0"/>
        </w:rPr>
        <w:t>的传感器像素信号</w:t>
      </w:r>
      <w:r>
        <w:rPr>
          <w:rFonts w:hint="eastAsia"/>
          <w:b w:val="0"/>
        </w:rPr>
        <w:t>19</w:t>
      </w:r>
      <w:r>
        <w:rPr>
          <w:rFonts w:hint="eastAsia"/>
          <w:b w:val="0"/>
        </w:rPr>
        <w:t>。</w:t>
      </w:r>
    </w:p>
    <w:p w14:paraId="5ACC63E2" w14:textId="77777777" w:rsidR="00DD60FD" w:rsidRDefault="00803B4F" w:rsidP="00905908">
      <w:pPr>
        <w:pStyle w:val="042"/>
        <w:ind w:firstLine="560"/>
        <w:rPr>
          <w:b w:val="0"/>
        </w:rPr>
      </w:pPr>
      <w:r>
        <w:rPr>
          <w:rFonts w:hint="eastAsia"/>
          <w:b w:val="0"/>
        </w:rPr>
        <w:t>然后，数据处理单元</w:t>
      </w:r>
      <w:r>
        <w:rPr>
          <w:rFonts w:hint="eastAsia"/>
          <w:b w:val="0"/>
        </w:rPr>
        <w:t>180</w:t>
      </w:r>
      <w:r>
        <w:rPr>
          <w:rFonts w:hint="eastAsia"/>
          <w:b w:val="0"/>
        </w:rPr>
        <w:t>根据所确定的传感器像素信号确定指定图像像素的像素值。例如，数据处理单元根据增益</w:t>
      </w:r>
      <w:r>
        <w:rPr>
          <w:rFonts w:hint="eastAsia"/>
          <w:b w:val="0"/>
        </w:rPr>
        <w:t>0</w:t>
      </w:r>
      <w:r>
        <w:rPr>
          <w:rFonts w:hint="eastAsia"/>
          <w:b w:val="0"/>
        </w:rPr>
        <w:t>的传感器像素信号</w:t>
      </w:r>
      <w:r>
        <w:rPr>
          <w:rFonts w:hint="eastAsia"/>
          <w:b w:val="0"/>
        </w:rPr>
        <w:t>0</w:t>
      </w:r>
      <w:r>
        <w:rPr>
          <w:rFonts w:hint="eastAsia"/>
          <w:b w:val="0"/>
        </w:rPr>
        <w:t>和增益</w:t>
      </w:r>
      <w:r>
        <w:rPr>
          <w:rFonts w:hint="eastAsia"/>
          <w:b w:val="0"/>
        </w:rPr>
        <w:t>1</w:t>
      </w:r>
      <w:r>
        <w:rPr>
          <w:rFonts w:hint="eastAsia"/>
          <w:b w:val="0"/>
        </w:rPr>
        <w:t>的传感器像素信号</w:t>
      </w:r>
      <w:r>
        <w:rPr>
          <w:rFonts w:hint="eastAsia"/>
          <w:b w:val="0"/>
        </w:rPr>
        <w:t>0</w:t>
      </w:r>
      <w:r>
        <w:rPr>
          <w:rFonts w:hint="eastAsia"/>
          <w:b w:val="0"/>
        </w:rPr>
        <w:t>，确定指定图像像素列的图像像素信号</w:t>
      </w:r>
      <w:r>
        <w:rPr>
          <w:rFonts w:hint="eastAsia"/>
          <w:b w:val="0"/>
        </w:rPr>
        <w:t>0</w:t>
      </w:r>
      <w:r>
        <w:rPr>
          <w:rFonts w:hint="eastAsia"/>
          <w:b w:val="0"/>
        </w:rPr>
        <w:t>；根据增益</w:t>
      </w:r>
      <w:r>
        <w:rPr>
          <w:rFonts w:hint="eastAsia"/>
          <w:b w:val="0"/>
        </w:rPr>
        <w:t>0</w:t>
      </w:r>
      <w:r>
        <w:rPr>
          <w:rFonts w:hint="eastAsia"/>
          <w:b w:val="0"/>
        </w:rPr>
        <w:t>的传感器像素信号</w:t>
      </w:r>
      <w:r>
        <w:rPr>
          <w:rFonts w:hint="eastAsia"/>
          <w:b w:val="0"/>
        </w:rPr>
        <w:t>1</w:t>
      </w:r>
      <w:r>
        <w:rPr>
          <w:rFonts w:hint="eastAsia"/>
          <w:b w:val="0"/>
        </w:rPr>
        <w:t>和增益</w:t>
      </w:r>
      <w:r>
        <w:rPr>
          <w:rFonts w:hint="eastAsia"/>
          <w:b w:val="0"/>
        </w:rPr>
        <w:t>1</w:t>
      </w:r>
      <w:r>
        <w:rPr>
          <w:rFonts w:hint="eastAsia"/>
          <w:b w:val="0"/>
        </w:rPr>
        <w:t>的传感器像素信号</w:t>
      </w:r>
      <w:r>
        <w:rPr>
          <w:rFonts w:hint="eastAsia"/>
          <w:b w:val="0"/>
        </w:rPr>
        <w:t>1</w:t>
      </w:r>
      <w:r>
        <w:rPr>
          <w:rFonts w:hint="eastAsia"/>
          <w:b w:val="0"/>
        </w:rPr>
        <w:t>，确定指定图像像素列的图像像素信号</w:t>
      </w:r>
      <w:r>
        <w:rPr>
          <w:rFonts w:hint="eastAsia"/>
          <w:b w:val="0"/>
        </w:rPr>
        <w:t>1</w:t>
      </w:r>
      <w:r>
        <w:rPr>
          <w:rFonts w:hint="eastAsia"/>
          <w:b w:val="0"/>
        </w:rPr>
        <w:t>；</w:t>
      </w:r>
      <w:r>
        <w:rPr>
          <w:b w:val="0"/>
        </w:rPr>
        <w:t>……</w:t>
      </w:r>
      <w:r>
        <w:rPr>
          <w:rFonts w:hint="eastAsia"/>
          <w:b w:val="0"/>
        </w:rPr>
        <w:t>；依次类推，根据根据增益</w:t>
      </w:r>
      <w:r>
        <w:rPr>
          <w:rFonts w:hint="eastAsia"/>
          <w:b w:val="0"/>
        </w:rPr>
        <w:t>0</w:t>
      </w:r>
      <w:r>
        <w:rPr>
          <w:rFonts w:hint="eastAsia"/>
          <w:b w:val="0"/>
        </w:rPr>
        <w:t>的传感器像素信号</w:t>
      </w:r>
      <w:r>
        <w:rPr>
          <w:rFonts w:hint="eastAsia"/>
          <w:b w:val="0"/>
        </w:rPr>
        <w:t>19</w:t>
      </w:r>
      <w:r>
        <w:rPr>
          <w:rFonts w:hint="eastAsia"/>
          <w:b w:val="0"/>
        </w:rPr>
        <w:t>和增益</w:t>
      </w:r>
      <w:r>
        <w:rPr>
          <w:rFonts w:hint="eastAsia"/>
          <w:b w:val="0"/>
        </w:rPr>
        <w:t>1</w:t>
      </w:r>
      <w:r>
        <w:rPr>
          <w:rFonts w:hint="eastAsia"/>
          <w:b w:val="0"/>
        </w:rPr>
        <w:t>的传感器像素信号</w:t>
      </w:r>
      <w:r>
        <w:rPr>
          <w:rFonts w:hint="eastAsia"/>
          <w:b w:val="0"/>
        </w:rPr>
        <w:t>19</w:t>
      </w:r>
      <w:r>
        <w:rPr>
          <w:rFonts w:hint="eastAsia"/>
          <w:b w:val="0"/>
        </w:rPr>
        <w:t>，确定指定图像像素列的图像像素信号</w:t>
      </w:r>
      <w:r>
        <w:rPr>
          <w:rFonts w:hint="eastAsia"/>
          <w:b w:val="0"/>
        </w:rPr>
        <w:t>19</w:t>
      </w:r>
      <w:r>
        <w:rPr>
          <w:rFonts w:hint="eastAsia"/>
          <w:b w:val="0"/>
        </w:rPr>
        <w:t>。</w:t>
      </w:r>
    </w:p>
    <w:p w14:paraId="6E20C950" w14:textId="77777777" w:rsidR="00C044EB" w:rsidRPr="00DD60FD" w:rsidRDefault="00C044EB" w:rsidP="00905908">
      <w:pPr>
        <w:pStyle w:val="042"/>
        <w:ind w:firstLine="560"/>
        <w:rPr>
          <w:b w:val="0"/>
        </w:rPr>
      </w:pPr>
      <w:r>
        <w:rPr>
          <w:rFonts w:hint="eastAsia"/>
          <w:b w:val="0"/>
        </w:rPr>
        <w:t>从而，通过这种方式，本公开的图像传感器</w:t>
      </w:r>
      <w:r>
        <w:rPr>
          <w:rFonts w:hint="eastAsia"/>
          <w:b w:val="0"/>
        </w:rPr>
        <w:t>100</w:t>
      </w:r>
      <w:r>
        <w:rPr>
          <w:rFonts w:hint="eastAsia"/>
          <w:b w:val="0"/>
        </w:rPr>
        <w:t>可以利用像素阵列单元</w:t>
      </w:r>
      <w:r>
        <w:rPr>
          <w:rFonts w:hint="eastAsia"/>
          <w:b w:val="0"/>
        </w:rPr>
        <w:t>100</w:t>
      </w:r>
      <w:r>
        <w:rPr>
          <w:rFonts w:hint="eastAsia"/>
          <w:b w:val="0"/>
        </w:rPr>
        <w:t>中对应于不同增益的增益放大器的像素列的</w:t>
      </w:r>
      <w:r w:rsidR="004A504A">
        <w:rPr>
          <w:rFonts w:hint="eastAsia"/>
          <w:b w:val="0"/>
        </w:rPr>
        <w:t>传感器</w:t>
      </w:r>
      <w:r>
        <w:rPr>
          <w:rFonts w:hint="eastAsia"/>
          <w:b w:val="0"/>
        </w:rPr>
        <w:t>像素信号，产生具有高动态范围的图像。</w:t>
      </w:r>
      <w:r w:rsidR="001A222D">
        <w:rPr>
          <w:rFonts w:hint="eastAsia"/>
          <w:b w:val="0"/>
        </w:rPr>
        <w:t>从而图像传感器</w:t>
      </w:r>
      <w:r w:rsidR="001A222D">
        <w:rPr>
          <w:rFonts w:hint="eastAsia"/>
          <w:b w:val="0"/>
        </w:rPr>
        <w:t>100</w:t>
      </w:r>
      <w:r w:rsidR="001A222D">
        <w:rPr>
          <w:rFonts w:hint="eastAsia"/>
          <w:b w:val="0"/>
        </w:rPr>
        <w:t>能够快速的生成具有高动态范围的图像。</w:t>
      </w:r>
    </w:p>
    <w:p w14:paraId="7AD7F7B2" w14:textId="77777777" w:rsidR="007F7034" w:rsidRPr="004849BA" w:rsidRDefault="007F7034" w:rsidP="007F7034">
      <w:pPr>
        <w:pStyle w:val="042"/>
        <w:ind w:firstLine="560"/>
        <w:rPr>
          <w:b w:val="0"/>
        </w:rPr>
      </w:pPr>
      <w:r>
        <w:rPr>
          <w:rFonts w:hint="eastAsia"/>
          <w:b w:val="0"/>
        </w:rPr>
        <w:lastRenderedPageBreak/>
        <w:t>可选地，根据所确定的传感器像素信号确定指定图像像素的像素值的操作，包括：获取与指定图像像素相关的亮度信息；确定与亮度信息对应的增益放大器的增益值；从所确定的传感器像素信号中获取与所确定的增益值对应的传感器像素信号；以及根据与所确定的增益值对应的传感器像素信号，确定指定图像像素的像素值。</w:t>
      </w:r>
    </w:p>
    <w:p w14:paraId="4A466EC2" w14:textId="77777777" w:rsidR="0096341A" w:rsidRDefault="007F7034" w:rsidP="00CD7E20">
      <w:pPr>
        <w:pStyle w:val="042"/>
        <w:ind w:firstLine="560"/>
        <w:rPr>
          <w:b w:val="0"/>
        </w:rPr>
      </w:pPr>
      <w:r>
        <w:rPr>
          <w:rFonts w:hint="eastAsia"/>
          <w:b w:val="0"/>
        </w:rPr>
        <w:t>具体地，</w:t>
      </w:r>
      <w:r w:rsidR="002C3B77">
        <w:rPr>
          <w:rFonts w:hint="eastAsia"/>
          <w:b w:val="0"/>
        </w:rPr>
        <w:t>参考图</w:t>
      </w:r>
      <w:r w:rsidR="002C3B77">
        <w:rPr>
          <w:rFonts w:hint="eastAsia"/>
          <w:b w:val="0"/>
        </w:rPr>
        <w:t>5</w:t>
      </w:r>
      <w:r w:rsidR="002C3B77">
        <w:rPr>
          <w:rFonts w:hint="eastAsia"/>
          <w:b w:val="0"/>
        </w:rPr>
        <w:t>所示，</w:t>
      </w:r>
      <w:r w:rsidR="00B64447">
        <w:rPr>
          <w:rFonts w:hint="eastAsia"/>
          <w:b w:val="0"/>
        </w:rPr>
        <w:t>例如当数据处理单元</w:t>
      </w:r>
      <w:r w:rsidR="00B64447">
        <w:rPr>
          <w:rFonts w:hint="eastAsia"/>
          <w:b w:val="0"/>
        </w:rPr>
        <w:t>180</w:t>
      </w:r>
      <w:r w:rsidR="00B64447">
        <w:rPr>
          <w:rFonts w:hint="eastAsia"/>
          <w:b w:val="0"/>
        </w:rPr>
        <w:t>生成的指定图像像素为图像像素</w:t>
      </w:r>
      <w:r w:rsidR="00B64447">
        <w:rPr>
          <w:rFonts w:hint="eastAsia"/>
          <w:b w:val="0"/>
        </w:rPr>
        <w:t>1</w:t>
      </w:r>
      <w:r w:rsidR="00B64447">
        <w:rPr>
          <w:rFonts w:hint="eastAsia"/>
          <w:b w:val="0"/>
        </w:rPr>
        <w:t>时，其选择增益</w:t>
      </w:r>
      <w:r w:rsidR="00B64447">
        <w:rPr>
          <w:rFonts w:hint="eastAsia"/>
          <w:b w:val="0"/>
        </w:rPr>
        <w:t>0</w:t>
      </w:r>
      <w:r w:rsidR="00B64447">
        <w:rPr>
          <w:rFonts w:hint="eastAsia"/>
          <w:b w:val="0"/>
        </w:rPr>
        <w:t>的传感器像素信号</w:t>
      </w:r>
      <w:r w:rsidR="00B64447">
        <w:rPr>
          <w:rFonts w:hint="eastAsia"/>
          <w:b w:val="0"/>
        </w:rPr>
        <w:t>1</w:t>
      </w:r>
      <w:r w:rsidR="00B64447">
        <w:rPr>
          <w:rFonts w:hint="eastAsia"/>
          <w:b w:val="0"/>
        </w:rPr>
        <w:t>和增益</w:t>
      </w:r>
      <w:r w:rsidR="00B64447">
        <w:rPr>
          <w:rFonts w:hint="eastAsia"/>
          <w:b w:val="0"/>
        </w:rPr>
        <w:t>1</w:t>
      </w:r>
      <w:r w:rsidR="00B64447">
        <w:rPr>
          <w:rFonts w:hint="eastAsia"/>
          <w:b w:val="0"/>
        </w:rPr>
        <w:t>的传感器像素信号</w:t>
      </w:r>
      <w:r w:rsidR="00B64447">
        <w:rPr>
          <w:rFonts w:hint="eastAsia"/>
          <w:b w:val="0"/>
        </w:rPr>
        <w:t>1</w:t>
      </w:r>
      <w:r w:rsidR="00B64447">
        <w:rPr>
          <w:rFonts w:hint="eastAsia"/>
          <w:b w:val="0"/>
        </w:rPr>
        <w:t>，来生成图像像素</w:t>
      </w:r>
      <w:r w:rsidR="00B64447">
        <w:rPr>
          <w:rFonts w:hint="eastAsia"/>
          <w:b w:val="0"/>
        </w:rPr>
        <w:t>1</w:t>
      </w:r>
      <w:r w:rsidR="00B64447">
        <w:rPr>
          <w:rFonts w:hint="eastAsia"/>
          <w:b w:val="0"/>
        </w:rPr>
        <w:t>。</w:t>
      </w:r>
    </w:p>
    <w:p w14:paraId="0B13F580" w14:textId="77777777" w:rsidR="00B64447" w:rsidRDefault="00B64447" w:rsidP="00CD7E20">
      <w:pPr>
        <w:pStyle w:val="042"/>
        <w:ind w:firstLine="560"/>
        <w:rPr>
          <w:b w:val="0"/>
        </w:rPr>
      </w:pPr>
      <w:r>
        <w:rPr>
          <w:rFonts w:hint="eastAsia"/>
          <w:b w:val="0"/>
        </w:rPr>
        <w:t>在此基础上，数据处理单元</w:t>
      </w:r>
      <w:r>
        <w:rPr>
          <w:rFonts w:hint="eastAsia"/>
          <w:b w:val="0"/>
        </w:rPr>
        <w:t>180</w:t>
      </w:r>
      <w:r>
        <w:rPr>
          <w:rFonts w:hint="eastAsia"/>
          <w:b w:val="0"/>
        </w:rPr>
        <w:t>获取与图像像素</w:t>
      </w:r>
      <w:r>
        <w:rPr>
          <w:rFonts w:hint="eastAsia"/>
          <w:b w:val="0"/>
        </w:rPr>
        <w:t>1</w:t>
      </w:r>
      <w:r>
        <w:rPr>
          <w:rFonts w:hint="eastAsia"/>
          <w:b w:val="0"/>
        </w:rPr>
        <w:t>相关的亮度信息，并确定与亮度信息对应的增益放大器的增益值。例如，当图像像素</w:t>
      </w:r>
      <w:r>
        <w:rPr>
          <w:rFonts w:hint="eastAsia"/>
          <w:b w:val="0"/>
        </w:rPr>
        <w:t>1</w:t>
      </w:r>
      <w:r>
        <w:rPr>
          <w:rFonts w:hint="eastAsia"/>
          <w:b w:val="0"/>
        </w:rPr>
        <w:t>为显示高亮度的像素时，与之对应的为高增益值的增益放大器；当图像像素</w:t>
      </w:r>
      <w:r>
        <w:rPr>
          <w:rFonts w:hint="eastAsia"/>
          <w:b w:val="0"/>
        </w:rPr>
        <w:t>1</w:t>
      </w:r>
      <w:r>
        <w:rPr>
          <w:rFonts w:hint="eastAsia"/>
          <w:b w:val="0"/>
        </w:rPr>
        <w:t>为显示低亮度的像素（或较暗的像素）时，阈值对应的为低增益值的增益放大器。</w:t>
      </w:r>
    </w:p>
    <w:p w14:paraId="17BDEDFE" w14:textId="77777777" w:rsidR="00B64447" w:rsidRDefault="00B64447" w:rsidP="00CD7E20">
      <w:pPr>
        <w:pStyle w:val="042"/>
        <w:ind w:firstLine="560"/>
        <w:rPr>
          <w:b w:val="0"/>
        </w:rPr>
      </w:pPr>
      <w:r>
        <w:rPr>
          <w:rFonts w:hint="eastAsia"/>
          <w:b w:val="0"/>
        </w:rPr>
        <w:t>从而，当图像像素</w:t>
      </w:r>
      <w:r>
        <w:rPr>
          <w:rFonts w:hint="eastAsia"/>
          <w:b w:val="0"/>
        </w:rPr>
        <w:t>1</w:t>
      </w:r>
      <w:r>
        <w:rPr>
          <w:rFonts w:hint="eastAsia"/>
          <w:b w:val="0"/>
        </w:rPr>
        <w:t>为显示高亮度的像素时，则根据高增益值（例如增益</w:t>
      </w:r>
      <w:r>
        <w:rPr>
          <w:rFonts w:hint="eastAsia"/>
          <w:b w:val="0"/>
        </w:rPr>
        <w:t>1</w:t>
      </w:r>
      <w:r>
        <w:rPr>
          <w:rFonts w:hint="eastAsia"/>
          <w:b w:val="0"/>
        </w:rPr>
        <w:t>）对应的传感器像素信号</w:t>
      </w:r>
      <w:r>
        <w:rPr>
          <w:rFonts w:hint="eastAsia"/>
          <w:b w:val="0"/>
        </w:rPr>
        <w:t>1</w:t>
      </w:r>
      <w:r>
        <w:rPr>
          <w:rFonts w:hint="eastAsia"/>
          <w:b w:val="0"/>
        </w:rPr>
        <w:t>来确定图像像素</w:t>
      </w:r>
      <w:r>
        <w:rPr>
          <w:rFonts w:hint="eastAsia"/>
          <w:b w:val="0"/>
        </w:rPr>
        <w:t>1</w:t>
      </w:r>
      <w:r>
        <w:rPr>
          <w:rFonts w:hint="eastAsia"/>
          <w:b w:val="0"/>
        </w:rPr>
        <w:t>的像素值</w:t>
      </w:r>
      <w:r w:rsidR="00980F1C">
        <w:rPr>
          <w:rFonts w:hint="eastAsia"/>
          <w:b w:val="0"/>
        </w:rPr>
        <w:t>（例如，可以将对应于增益</w:t>
      </w:r>
      <w:r w:rsidR="00980F1C">
        <w:rPr>
          <w:rFonts w:hint="eastAsia"/>
          <w:b w:val="0"/>
        </w:rPr>
        <w:t>1</w:t>
      </w:r>
      <w:r w:rsidR="00980F1C">
        <w:rPr>
          <w:rFonts w:hint="eastAsia"/>
          <w:b w:val="0"/>
        </w:rPr>
        <w:t>的传感器像素信号</w:t>
      </w:r>
      <w:r w:rsidR="00980F1C">
        <w:rPr>
          <w:rFonts w:hint="eastAsia"/>
          <w:b w:val="0"/>
        </w:rPr>
        <w:t>1</w:t>
      </w:r>
      <w:r w:rsidR="00980F1C">
        <w:rPr>
          <w:rFonts w:hint="eastAsia"/>
          <w:b w:val="0"/>
        </w:rPr>
        <w:t>的信号值作为图像像素</w:t>
      </w:r>
      <w:r w:rsidR="00980F1C">
        <w:rPr>
          <w:rFonts w:hint="eastAsia"/>
          <w:b w:val="0"/>
        </w:rPr>
        <w:t>1</w:t>
      </w:r>
      <w:r w:rsidR="00980F1C">
        <w:rPr>
          <w:rFonts w:hint="eastAsia"/>
          <w:b w:val="0"/>
        </w:rPr>
        <w:t>的像素值）</w:t>
      </w:r>
      <w:r>
        <w:rPr>
          <w:rFonts w:hint="eastAsia"/>
          <w:b w:val="0"/>
        </w:rPr>
        <w:t>。反过来，当图像像素</w:t>
      </w:r>
      <w:r>
        <w:rPr>
          <w:rFonts w:hint="eastAsia"/>
          <w:b w:val="0"/>
        </w:rPr>
        <w:t>1</w:t>
      </w:r>
      <w:r>
        <w:rPr>
          <w:rFonts w:hint="eastAsia"/>
          <w:b w:val="0"/>
        </w:rPr>
        <w:t>为显示低亮度的像素时，则根据低增益（例如增益</w:t>
      </w:r>
      <w:r>
        <w:rPr>
          <w:rFonts w:hint="eastAsia"/>
          <w:b w:val="0"/>
        </w:rPr>
        <w:t>0</w:t>
      </w:r>
      <w:r>
        <w:rPr>
          <w:rFonts w:hint="eastAsia"/>
          <w:b w:val="0"/>
        </w:rPr>
        <w:t>）对应的传感器像素信号</w:t>
      </w:r>
      <w:r>
        <w:rPr>
          <w:rFonts w:hint="eastAsia"/>
          <w:b w:val="0"/>
        </w:rPr>
        <w:t>0</w:t>
      </w:r>
      <w:r>
        <w:rPr>
          <w:rFonts w:hint="eastAsia"/>
          <w:b w:val="0"/>
        </w:rPr>
        <w:t>来确定图像像素</w:t>
      </w:r>
      <w:r>
        <w:rPr>
          <w:rFonts w:hint="eastAsia"/>
          <w:b w:val="0"/>
        </w:rPr>
        <w:t>1</w:t>
      </w:r>
      <w:r>
        <w:rPr>
          <w:rFonts w:hint="eastAsia"/>
          <w:b w:val="0"/>
        </w:rPr>
        <w:t>的像素值</w:t>
      </w:r>
      <w:r w:rsidR="00980F1C">
        <w:rPr>
          <w:rFonts w:hint="eastAsia"/>
          <w:b w:val="0"/>
        </w:rPr>
        <w:t>（例如，可以将对应于增益</w:t>
      </w:r>
      <w:r w:rsidR="00980F1C">
        <w:rPr>
          <w:rFonts w:hint="eastAsia"/>
          <w:b w:val="0"/>
        </w:rPr>
        <w:t>0</w:t>
      </w:r>
      <w:r w:rsidR="00980F1C">
        <w:rPr>
          <w:rFonts w:hint="eastAsia"/>
          <w:b w:val="0"/>
        </w:rPr>
        <w:t>的传感器像素信号</w:t>
      </w:r>
      <w:r w:rsidR="00980F1C">
        <w:rPr>
          <w:rFonts w:hint="eastAsia"/>
          <w:b w:val="0"/>
        </w:rPr>
        <w:t>1</w:t>
      </w:r>
      <w:r w:rsidR="00980F1C">
        <w:rPr>
          <w:rFonts w:hint="eastAsia"/>
          <w:b w:val="0"/>
        </w:rPr>
        <w:t>的信号值作为图像像素</w:t>
      </w:r>
      <w:r w:rsidR="00980F1C">
        <w:rPr>
          <w:rFonts w:hint="eastAsia"/>
          <w:b w:val="0"/>
        </w:rPr>
        <w:t>1</w:t>
      </w:r>
      <w:r w:rsidR="00980F1C">
        <w:rPr>
          <w:rFonts w:hint="eastAsia"/>
          <w:b w:val="0"/>
        </w:rPr>
        <w:t>的像素值）</w:t>
      </w:r>
      <w:r>
        <w:rPr>
          <w:rFonts w:hint="eastAsia"/>
          <w:b w:val="0"/>
        </w:rPr>
        <w:t>。</w:t>
      </w:r>
    </w:p>
    <w:p w14:paraId="6C5FEF7B" w14:textId="77777777" w:rsidR="00B64447" w:rsidRDefault="00B64447" w:rsidP="00CD7E20">
      <w:pPr>
        <w:pStyle w:val="042"/>
        <w:ind w:firstLine="560"/>
        <w:rPr>
          <w:b w:val="0"/>
        </w:rPr>
      </w:pPr>
      <w:r>
        <w:rPr>
          <w:rFonts w:hint="eastAsia"/>
          <w:b w:val="0"/>
        </w:rPr>
        <w:t>对于指定图像像素列中的其他像素的像素值，也参考上面所述的方式来确定。</w:t>
      </w:r>
      <w:r w:rsidR="00856EF4">
        <w:rPr>
          <w:rFonts w:hint="eastAsia"/>
          <w:b w:val="0"/>
        </w:rPr>
        <w:t>从而，在本实施例中，数据处理单元</w:t>
      </w:r>
      <w:r w:rsidR="00856EF4">
        <w:rPr>
          <w:rFonts w:hint="eastAsia"/>
          <w:b w:val="0"/>
        </w:rPr>
        <w:t>180</w:t>
      </w:r>
      <w:r w:rsidR="00856EF4">
        <w:rPr>
          <w:rFonts w:hint="eastAsia"/>
          <w:b w:val="0"/>
        </w:rPr>
        <w:t>可以利用像素阵列单元</w:t>
      </w:r>
      <w:r w:rsidR="00856EF4">
        <w:rPr>
          <w:rFonts w:hint="eastAsia"/>
          <w:b w:val="0"/>
        </w:rPr>
        <w:t>100</w:t>
      </w:r>
      <w:r w:rsidR="00856EF4">
        <w:rPr>
          <w:rFonts w:hint="eastAsia"/>
          <w:b w:val="0"/>
        </w:rPr>
        <w:t>中的与不同增益值对应的多个传感器像素列中的传感器像素的像素信号，来生成输出图像的一个图像像素列中的图像像素。</w:t>
      </w:r>
    </w:p>
    <w:p w14:paraId="37732317" w14:textId="77777777" w:rsidR="00856EF4" w:rsidRPr="00856EF4" w:rsidRDefault="00B33902" w:rsidP="00CD7E20">
      <w:pPr>
        <w:pStyle w:val="042"/>
        <w:ind w:firstLine="560"/>
        <w:rPr>
          <w:b w:val="0"/>
        </w:rPr>
      </w:pPr>
      <w:r>
        <w:rPr>
          <w:rFonts w:hint="eastAsia"/>
          <w:b w:val="0"/>
        </w:rPr>
        <w:t>此外，</w:t>
      </w:r>
      <w:r w:rsidR="00856EF4">
        <w:rPr>
          <w:rFonts w:hint="eastAsia"/>
          <w:b w:val="0"/>
        </w:rPr>
        <w:t>例如参考图</w:t>
      </w:r>
      <w:r w:rsidR="00856EF4">
        <w:rPr>
          <w:rFonts w:hint="eastAsia"/>
          <w:b w:val="0"/>
        </w:rPr>
        <w:t>2</w:t>
      </w:r>
      <w:r w:rsidR="00856EF4">
        <w:rPr>
          <w:rFonts w:hint="eastAsia"/>
          <w:b w:val="0"/>
        </w:rPr>
        <w:t>所示，像素阵列单元</w:t>
      </w:r>
      <w:r w:rsidR="00856EF4">
        <w:rPr>
          <w:rFonts w:hint="eastAsia"/>
          <w:b w:val="0"/>
        </w:rPr>
        <w:t>110</w:t>
      </w:r>
      <w:r w:rsidR="00856EF4">
        <w:rPr>
          <w:rFonts w:hint="eastAsia"/>
          <w:b w:val="0"/>
        </w:rPr>
        <w:t>中的一个增益值周期（包括增益</w:t>
      </w:r>
      <w:r w:rsidR="00856EF4">
        <w:rPr>
          <w:rFonts w:hint="eastAsia"/>
          <w:b w:val="0"/>
        </w:rPr>
        <w:t>0</w:t>
      </w:r>
      <w:r w:rsidR="00856EF4">
        <w:rPr>
          <w:rFonts w:hint="eastAsia"/>
          <w:b w:val="0"/>
        </w:rPr>
        <w:t>和增益</w:t>
      </w:r>
      <w:r w:rsidR="00856EF4">
        <w:rPr>
          <w:rFonts w:hint="eastAsia"/>
          <w:b w:val="0"/>
        </w:rPr>
        <w:t>1</w:t>
      </w:r>
      <w:r w:rsidR="00856EF4">
        <w:rPr>
          <w:rFonts w:hint="eastAsia"/>
          <w:b w:val="0"/>
        </w:rPr>
        <w:t>）中的两个传感器像素列对应于输出图像的一个图像像素列。从而可以利用给一个增益值周期中的两个传感器像素列的传感器像素信号</w:t>
      </w:r>
      <w:r w:rsidR="00350A02">
        <w:rPr>
          <w:rFonts w:hint="eastAsia"/>
          <w:b w:val="0"/>
        </w:rPr>
        <w:t>通过拼接的方式</w:t>
      </w:r>
      <w:r w:rsidR="00856EF4">
        <w:rPr>
          <w:rFonts w:hint="eastAsia"/>
          <w:b w:val="0"/>
        </w:rPr>
        <w:t>来生成输出图像的一个图像像素列。</w:t>
      </w:r>
      <w:r w:rsidR="00980F1C">
        <w:rPr>
          <w:rFonts w:hint="eastAsia"/>
          <w:b w:val="0"/>
        </w:rPr>
        <w:t>而至于一个增益值周期中的传感器像素列的数量，可以是更多个。例如，可以是</w:t>
      </w:r>
      <w:r w:rsidR="00980F1C">
        <w:rPr>
          <w:rFonts w:hint="eastAsia"/>
          <w:b w:val="0"/>
        </w:rPr>
        <w:t>3</w:t>
      </w:r>
      <w:r w:rsidR="00980F1C">
        <w:rPr>
          <w:rFonts w:hint="eastAsia"/>
          <w:b w:val="0"/>
        </w:rPr>
        <w:t>个</w:t>
      </w:r>
      <w:r w:rsidR="00DE25A2">
        <w:rPr>
          <w:rFonts w:hint="eastAsia"/>
          <w:b w:val="0"/>
        </w:rPr>
        <w:t>（一个周期内包含三个增益值不同的增益放大器）</w:t>
      </w:r>
      <w:r w:rsidR="00980F1C">
        <w:rPr>
          <w:rFonts w:hint="eastAsia"/>
          <w:b w:val="0"/>
        </w:rPr>
        <w:t>或</w:t>
      </w:r>
      <w:r w:rsidR="00980F1C">
        <w:rPr>
          <w:rFonts w:hint="eastAsia"/>
          <w:b w:val="0"/>
        </w:rPr>
        <w:t>4</w:t>
      </w:r>
      <w:r w:rsidR="00980F1C">
        <w:rPr>
          <w:rFonts w:hint="eastAsia"/>
          <w:b w:val="0"/>
        </w:rPr>
        <w:t>个</w:t>
      </w:r>
      <w:r w:rsidR="00DE25A2">
        <w:rPr>
          <w:rFonts w:hint="eastAsia"/>
          <w:b w:val="0"/>
        </w:rPr>
        <w:t>（一个周期内包含四个增益值不同的增益放大器）</w:t>
      </w:r>
      <w:r w:rsidR="00980F1C">
        <w:rPr>
          <w:rFonts w:hint="eastAsia"/>
          <w:b w:val="0"/>
        </w:rPr>
        <w:t>，甚至更多。</w:t>
      </w:r>
    </w:p>
    <w:p w14:paraId="5716084A" w14:textId="77777777" w:rsidR="00B64447" w:rsidRDefault="00B64447" w:rsidP="00CD7E20">
      <w:pPr>
        <w:pStyle w:val="042"/>
        <w:ind w:firstLine="560"/>
        <w:rPr>
          <w:b w:val="0"/>
        </w:rPr>
      </w:pPr>
      <w:r>
        <w:rPr>
          <w:rFonts w:hint="eastAsia"/>
          <w:b w:val="0"/>
        </w:rPr>
        <w:t>从而通过这种方式，当待生成的图像像素为高亮度的像素时，则选择高增益的传感器像素信号来确定该图像像素的像素值。当待生成的图像像素为低亮度的像素时，则选择低增益的传感器像素信号来确定该图像像素的像素值。</w:t>
      </w:r>
    </w:p>
    <w:p w14:paraId="0348DE0C" w14:textId="77777777" w:rsidR="00B64447" w:rsidRPr="00B64447" w:rsidRDefault="00B64447" w:rsidP="00CD7E20">
      <w:pPr>
        <w:pStyle w:val="042"/>
        <w:ind w:firstLine="560"/>
        <w:rPr>
          <w:b w:val="0"/>
        </w:rPr>
      </w:pPr>
      <w:r>
        <w:rPr>
          <w:rFonts w:hint="eastAsia"/>
          <w:b w:val="0"/>
        </w:rPr>
        <w:lastRenderedPageBreak/>
        <w:t>通过这种方式，由于根据待生成的图像像素的亮度信息来选择不同增益值的传感器像素信号来确定该图像像素的像素值。从而能够增加输出图像的动态范围，从而产生高动态范围的输出图像。</w:t>
      </w:r>
    </w:p>
    <w:p w14:paraId="1D7B19B3" w14:textId="77777777" w:rsidR="00C301F1" w:rsidRPr="004849BA" w:rsidRDefault="00C301F1" w:rsidP="00C301F1">
      <w:pPr>
        <w:pStyle w:val="042"/>
        <w:ind w:firstLine="560"/>
        <w:rPr>
          <w:b w:val="0"/>
        </w:rPr>
      </w:pPr>
      <w:r>
        <w:rPr>
          <w:rFonts w:hint="eastAsia"/>
          <w:b w:val="0"/>
        </w:rPr>
        <w:t>此外，可选地，数据处理单元</w:t>
      </w:r>
      <w:r>
        <w:rPr>
          <w:rFonts w:hint="eastAsia"/>
          <w:b w:val="0"/>
        </w:rPr>
        <w:t>180</w:t>
      </w:r>
      <w:r>
        <w:rPr>
          <w:rFonts w:hint="eastAsia"/>
          <w:b w:val="0"/>
        </w:rPr>
        <w:t>获取与指定图像像素相关的亮度信息的操作，包括：获取与所述输出图像相关的参考图像；以及根据参考图像中与指定图像像素对应的参考图像像素的亮度信息确定与指定图像像素相关的亮度信息。</w:t>
      </w:r>
    </w:p>
    <w:p w14:paraId="1695A95F" w14:textId="77777777" w:rsidR="0096341A" w:rsidRPr="00C301F1" w:rsidRDefault="007060D4" w:rsidP="00CD7E20">
      <w:pPr>
        <w:pStyle w:val="042"/>
        <w:ind w:firstLine="560"/>
        <w:rPr>
          <w:b w:val="0"/>
        </w:rPr>
      </w:pPr>
      <w:r>
        <w:rPr>
          <w:rFonts w:hint="eastAsia"/>
          <w:b w:val="0"/>
        </w:rPr>
        <w:t>具体地，例如数据处理单元</w:t>
      </w:r>
      <w:r>
        <w:rPr>
          <w:rFonts w:hint="eastAsia"/>
          <w:b w:val="0"/>
        </w:rPr>
        <w:t>180</w:t>
      </w:r>
      <w:r>
        <w:rPr>
          <w:rFonts w:hint="eastAsia"/>
          <w:b w:val="0"/>
        </w:rPr>
        <w:t>可以从</w:t>
      </w:r>
      <w:r w:rsidR="002E2617">
        <w:rPr>
          <w:rFonts w:hint="eastAsia"/>
          <w:b w:val="0"/>
        </w:rPr>
        <w:t>存储单元</w:t>
      </w:r>
      <w:r w:rsidR="002E2617">
        <w:rPr>
          <w:rFonts w:hint="eastAsia"/>
          <w:b w:val="0"/>
        </w:rPr>
        <w:t>190</w:t>
      </w:r>
      <w:r w:rsidR="002E2617">
        <w:rPr>
          <w:rFonts w:hint="eastAsia"/>
          <w:b w:val="0"/>
        </w:rPr>
        <w:t>中获取与输出图像相关的参考图像。该参考图像例如可以是数据处理单元</w:t>
      </w:r>
      <w:r w:rsidR="002E2617">
        <w:rPr>
          <w:rFonts w:hint="eastAsia"/>
          <w:b w:val="0"/>
        </w:rPr>
        <w:t>180</w:t>
      </w:r>
      <w:r w:rsidR="002E2617">
        <w:rPr>
          <w:rFonts w:hint="eastAsia"/>
          <w:b w:val="0"/>
        </w:rPr>
        <w:t>输出的上一帧图像。然后数据处理单元</w:t>
      </w:r>
      <w:r w:rsidR="002E2617">
        <w:rPr>
          <w:rFonts w:hint="eastAsia"/>
          <w:b w:val="0"/>
        </w:rPr>
        <w:t>180</w:t>
      </w:r>
      <w:r w:rsidR="002E2617">
        <w:rPr>
          <w:rFonts w:hint="eastAsia"/>
          <w:b w:val="0"/>
        </w:rPr>
        <w:t>，从参考图像中获取与待生成的指定图像像素对应的图像像素</w:t>
      </w:r>
      <w:r w:rsidR="00856EF4">
        <w:rPr>
          <w:rFonts w:hint="eastAsia"/>
          <w:b w:val="0"/>
        </w:rPr>
        <w:t>。然后根据参考图像中对应的图像像素的亮度信息，来确定与待生成的指定图像像素相关的亮度信息。</w:t>
      </w:r>
    </w:p>
    <w:p w14:paraId="068F549E" w14:textId="77777777" w:rsidR="00C301F1" w:rsidRDefault="00287319" w:rsidP="00CD7E20">
      <w:pPr>
        <w:pStyle w:val="042"/>
        <w:ind w:firstLine="560"/>
        <w:rPr>
          <w:b w:val="0"/>
        </w:rPr>
      </w:pPr>
      <w:r>
        <w:rPr>
          <w:rFonts w:hint="eastAsia"/>
          <w:b w:val="0"/>
        </w:rPr>
        <w:t>从而，通过这种方式，数据处理单元</w:t>
      </w:r>
      <w:r>
        <w:rPr>
          <w:rFonts w:hint="eastAsia"/>
          <w:b w:val="0"/>
        </w:rPr>
        <w:t>180</w:t>
      </w:r>
      <w:r>
        <w:rPr>
          <w:rFonts w:hint="eastAsia"/>
          <w:b w:val="0"/>
        </w:rPr>
        <w:t>能够准确地确定指定图像像素的亮度信息，从而能够选择与正确的增益值对应的传感器像素信号来确定该指定图像像素的像素值。</w:t>
      </w:r>
    </w:p>
    <w:p w14:paraId="43ADE03B" w14:textId="77777777" w:rsidR="0099328B" w:rsidRPr="006F333A" w:rsidRDefault="0099328B" w:rsidP="0099328B">
      <w:pPr>
        <w:pStyle w:val="042"/>
        <w:ind w:firstLine="560"/>
        <w:rPr>
          <w:b w:val="0"/>
        </w:rPr>
      </w:pPr>
      <w:r>
        <w:rPr>
          <w:rFonts w:hint="eastAsia"/>
          <w:b w:val="0"/>
        </w:rPr>
        <w:t>可选地，根据所确定的传感器像素信号确定所述指定图像像素的像素值的操作，包括：获取与输出图像相关的多个参考图像；确定分别与多个参考图像的像素所对应的增益放大器的增益值；从分别与多个参考图像的像素所对应的增益值中确定比例高于预定值的增益值；从所确定的传感器像素信号中获取与所确定的增益值对应的传感器像素信号；以及根据与所确定的增益值对应的传感器像素信号，确定指定图像像素的像素值。</w:t>
      </w:r>
    </w:p>
    <w:p w14:paraId="007FFF12" w14:textId="77777777" w:rsidR="00C301F1" w:rsidRDefault="00DA2DFE" w:rsidP="00CD7E20">
      <w:pPr>
        <w:pStyle w:val="042"/>
        <w:ind w:firstLine="560"/>
        <w:rPr>
          <w:b w:val="0"/>
        </w:rPr>
      </w:pPr>
      <w:r>
        <w:rPr>
          <w:rFonts w:hint="eastAsia"/>
          <w:b w:val="0"/>
        </w:rPr>
        <w:t>具体地，数据处理单元</w:t>
      </w:r>
      <w:r>
        <w:rPr>
          <w:rFonts w:hint="eastAsia"/>
          <w:b w:val="0"/>
        </w:rPr>
        <w:t>180</w:t>
      </w:r>
      <w:r>
        <w:rPr>
          <w:rFonts w:hint="eastAsia"/>
          <w:b w:val="0"/>
        </w:rPr>
        <w:t>可以从存储单元</w:t>
      </w:r>
      <w:r>
        <w:rPr>
          <w:rFonts w:hint="eastAsia"/>
          <w:b w:val="0"/>
        </w:rPr>
        <w:t>190</w:t>
      </w:r>
      <w:r>
        <w:rPr>
          <w:rFonts w:hint="eastAsia"/>
          <w:b w:val="0"/>
        </w:rPr>
        <w:t>中获取与输出图像相关的多个参考图像。然后，数据处理单元</w:t>
      </w:r>
      <w:r>
        <w:rPr>
          <w:rFonts w:hint="eastAsia"/>
          <w:b w:val="0"/>
        </w:rPr>
        <w:t>180</w:t>
      </w:r>
      <w:r>
        <w:rPr>
          <w:rFonts w:hint="eastAsia"/>
          <w:b w:val="0"/>
        </w:rPr>
        <w:t>针对多个参考图像中的每个图像像素，确定该图像像素所对应的增益值。</w:t>
      </w:r>
    </w:p>
    <w:p w14:paraId="4968FB87" w14:textId="77777777" w:rsidR="00DA2DFE" w:rsidRDefault="00DA2DFE" w:rsidP="00CD7E20">
      <w:pPr>
        <w:pStyle w:val="042"/>
        <w:ind w:firstLine="560"/>
        <w:rPr>
          <w:b w:val="0"/>
        </w:rPr>
      </w:pPr>
      <w:r>
        <w:rPr>
          <w:rFonts w:hint="eastAsia"/>
          <w:b w:val="0"/>
        </w:rPr>
        <w:t>然后数据处理单元</w:t>
      </w:r>
      <w:r>
        <w:rPr>
          <w:rFonts w:hint="eastAsia"/>
          <w:b w:val="0"/>
        </w:rPr>
        <w:t>180</w:t>
      </w:r>
      <w:r>
        <w:rPr>
          <w:rFonts w:hint="eastAsia"/>
          <w:b w:val="0"/>
        </w:rPr>
        <w:t>可以对不同增益值在多个参考图像的图像像素中的分布情况进行统计，确定各个增益值所占的比例。然后数据处理单元</w:t>
      </w:r>
      <w:r>
        <w:rPr>
          <w:rFonts w:hint="eastAsia"/>
          <w:b w:val="0"/>
        </w:rPr>
        <w:t>180</w:t>
      </w:r>
      <w:r>
        <w:rPr>
          <w:rFonts w:hint="eastAsia"/>
          <w:b w:val="0"/>
        </w:rPr>
        <w:t>选择比例高于预定值（例如高于</w:t>
      </w:r>
      <w:r>
        <w:rPr>
          <w:rFonts w:hint="eastAsia"/>
          <w:b w:val="0"/>
        </w:rPr>
        <w:t>90%</w:t>
      </w:r>
      <w:r>
        <w:rPr>
          <w:rFonts w:hint="eastAsia"/>
          <w:b w:val="0"/>
        </w:rPr>
        <w:t>）的增益值，作为该指定图像像素所对应的增益值。</w:t>
      </w:r>
    </w:p>
    <w:p w14:paraId="5B864767" w14:textId="77777777" w:rsidR="00DA2DFE" w:rsidRDefault="00DA2DFE" w:rsidP="00CD7E20">
      <w:pPr>
        <w:pStyle w:val="042"/>
        <w:ind w:firstLine="560"/>
        <w:rPr>
          <w:b w:val="0"/>
        </w:rPr>
      </w:pPr>
      <w:r>
        <w:rPr>
          <w:rFonts w:hint="eastAsia"/>
          <w:b w:val="0"/>
        </w:rPr>
        <w:t>然后</w:t>
      </w:r>
      <w:r w:rsidR="002A66E6">
        <w:rPr>
          <w:rFonts w:hint="eastAsia"/>
          <w:b w:val="0"/>
        </w:rPr>
        <w:t>数据处理单元</w:t>
      </w:r>
      <w:r w:rsidR="002A66E6">
        <w:rPr>
          <w:rFonts w:hint="eastAsia"/>
          <w:b w:val="0"/>
        </w:rPr>
        <w:t>180</w:t>
      </w:r>
      <w:r>
        <w:rPr>
          <w:rFonts w:hint="eastAsia"/>
          <w:b w:val="0"/>
        </w:rPr>
        <w:t>根据该增益值对应的传感器像素信号，确定该指定图像像素的像素值。</w:t>
      </w:r>
    </w:p>
    <w:p w14:paraId="496E2C29" w14:textId="77777777" w:rsidR="00AF48C0" w:rsidRDefault="00AF48C0" w:rsidP="00CD7E20">
      <w:pPr>
        <w:pStyle w:val="042"/>
        <w:ind w:firstLine="560"/>
        <w:rPr>
          <w:b w:val="0"/>
        </w:rPr>
      </w:pPr>
      <w:r>
        <w:rPr>
          <w:rFonts w:hint="eastAsia"/>
          <w:b w:val="0"/>
        </w:rPr>
        <w:t>从而，通过这种方式，数据处理单元</w:t>
      </w:r>
      <w:r>
        <w:rPr>
          <w:rFonts w:hint="eastAsia"/>
          <w:b w:val="0"/>
        </w:rPr>
        <w:t>180</w:t>
      </w:r>
      <w:r>
        <w:rPr>
          <w:rFonts w:hint="eastAsia"/>
          <w:b w:val="0"/>
        </w:rPr>
        <w:t>能够通过快速检测的方式，确定指定图像像素的增益值，并快速确定该指定图像像素的像素值。从而，加快了</w:t>
      </w:r>
      <w:r>
        <w:rPr>
          <w:rFonts w:hint="eastAsia"/>
          <w:b w:val="0"/>
        </w:rPr>
        <w:lastRenderedPageBreak/>
        <w:t>数据处理单元</w:t>
      </w:r>
      <w:r>
        <w:rPr>
          <w:rFonts w:hint="eastAsia"/>
          <w:b w:val="0"/>
        </w:rPr>
        <w:t>180</w:t>
      </w:r>
      <w:r>
        <w:rPr>
          <w:rFonts w:hint="eastAsia"/>
          <w:b w:val="0"/>
        </w:rPr>
        <w:t>的处理速度。</w:t>
      </w:r>
    </w:p>
    <w:p w14:paraId="22A0F065" w14:textId="77777777" w:rsidR="00C301F1" w:rsidRPr="000D0AD3" w:rsidRDefault="0003455C" w:rsidP="00D554DF">
      <w:pPr>
        <w:pStyle w:val="03"/>
        <w:ind w:firstLine="562"/>
        <w:rPr>
          <w:rPrChange w:id="22" w:author="lenovo" w:date="2019-03-11T09:22:00Z">
            <w:rPr>
              <w:highlight w:val="yellow"/>
            </w:rPr>
          </w:rPrChange>
        </w:rPr>
      </w:pPr>
      <w:r w:rsidRPr="000D0AD3">
        <w:rPr>
          <w:rFonts w:hint="eastAsia"/>
          <w:rPrChange w:id="23" w:author="lenovo" w:date="2019-03-11T09:22:00Z">
            <w:rPr>
              <w:rFonts w:hint="eastAsia"/>
              <w:highlight w:val="yellow"/>
            </w:rPr>
          </w:rPrChange>
        </w:rPr>
        <w:t>实施例</w:t>
      </w:r>
      <w:r w:rsidRPr="000D0AD3">
        <w:rPr>
          <w:rPrChange w:id="24" w:author="lenovo" w:date="2019-03-11T09:22:00Z">
            <w:rPr>
              <w:highlight w:val="yellow"/>
            </w:rPr>
          </w:rPrChange>
        </w:rPr>
        <w:t>2</w:t>
      </w:r>
    </w:p>
    <w:p w14:paraId="133321D2" w14:textId="77777777" w:rsidR="0003455C" w:rsidRPr="000D0AD3" w:rsidRDefault="0003455C" w:rsidP="00CD7E20">
      <w:pPr>
        <w:pStyle w:val="042"/>
        <w:ind w:firstLine="560"/>
        <w:rPr>
          <w:b w:val="0"/>
          <w:rPrChange w:id="25" w:author="lenovo" w:date="2019-03-11T09:22:00Z">
            <w:rPr>
              <w:b w:val="0"/>
              <w:highlight w:val="yellow"/>
            </w:rPr>
          </w:rPrChange>
        </w:rPr>
      </w:pPr>
      <w:r w:rsidRPr="000D0AD3">
        <w:rPr>
          <w:rFonts w:hint="eastAsia"/>
          <w:b w:val="0"/>
          <w:rPrChange w:id="26" w:author="lenovo" w:date="2019-03-11T09:22:00Z">
            <w:rPr>
              <w:rFonts w:hint="eastAsia"/>
              <w:b w:val="0"/>
              <w:highlight w:val="yellow"/>
            </w:rPr>
          </w:rPrChange>
        </w:rPr>
        <w:t>图</w:t>
      </w:r>
      <w:r w:rsidRPr="000D0AD3">
        <w:rPr>
          <w:b w:val="0"/>
          <w:rPrChange w:id="27" w:author="lenovo" w:date="2019-03-11T09:22:00Z">
            <w:rPr>
              <w:b w:val="0"/>
              <w:highlight w:val="yellow"/>
            </w:rPr>
          </w:rPrChange>
        </w:rPr>
        <w:t>6</w:t>
      </w:r>
      <w:r w:rsidRPr="000D0AD3">
        <w:rPr>
          <w:rFonts w:hint="eastAsia"/>
          <w:b w:val="0"/>
          <w:rPrChange w:id="28" w:author="lenovo" w:date="2019-03-11T09:22:00Z">
            <w:rPr>
              <w:rFonts w:hint="eastAsia"/>
              <w:b w:val="0"/>
              <w:highlight w:val="yellow"/>
            </w:rPr>
          </w:rPrChange>
        </w:rPr>
        <w:t>示出了根据本公开实施例</w:t>
      </w:r>
      <w:r w:rsidRPr="000D0AD3">
        <w:rPr>
          <w:b w:val="0"/>
          <w:rPrChange w:id="29" w:author="lenovo" w:date="2019-03-11T09:22:00Z">
            <w:rPr>
              <w:b w:val="0"/>
              <w:highlight w:val="yellow"/>
            </w:rPr>
          </w:rPrChange>
        </w:rPr>
        <w:t>2</w:t>
      </w:r>
      <w:r w:rsidRPr="000D0AD3">
        <w:rPr>
          <w:rFonts w:hint="eastAsia"/>
          <w:b w:val="0"/>
          <w:rPrChange w:id="30" w:author="lenovo" w:date="2019-03-11T09:22:00Z">
            <w:rPr>
              <w:rFonts w:hint="eastAsia"/>
              <w:b w:val="0"/>
              <w:highlight w:val="yellow"/>
            </w:rPr>
          </w:rPrChange>
        </w:rPr>
        <w:t>的图像传感器</w:t>
      </w:r>
      <w:r w:rsidRPr="000D0AD3">
        <w:rPr>
          <w:b w:val="0"/>
          <w:rPrChange w:id="31" w:author="lenovo" w:date="2019-03-11T09:22:00Z">
            <w:rPr>
              <w:b w:val="0"/>
              <w:highlight w:val="yellow"/>
            </w:rPr>
          </w:rPrChange>
        </w:rPr>
        <w:t>100</w:t>
      </w:r>
      <w:r w:rsidRPr="000D0AD3">
        <w:rPr>
          <w:rFonts w:hint="eastAsia"/>
          <w:b w:val="0"/>
          <w:rPrChange w:id="32" w:author="lenovo" w:date="2019-03-11T09:22:00Z">
            <w:rPr>
              <w:rFonts w:hint="eastAsia"/>
              <w:b w:val="0"/>
              <w:highlight w:val="yellow"/>
            </w:rPr>
          </w:rPrChange>
        </w:rPr>
        <w:t>的示意性透视图。</w:t>
      </w:r>
      <w:r w:rsidR="007C024B" w:rsidRPr="000D0AD3">
        <w:rPr>
          <w:rFonts w:hint="eastAsia"/>
          <w:b w:val="0"/>
          <w:rPrChange w:id="33" w:author="lenovo" w:date="2019-03-11T09:22:00Z">
            <w:rPr>
              <w:rFonts w:hint="eastAsia"/>
              <w:b w:val="0"/>
              <w:highlight w:val="yellow"/>
            </w:rPr>
          </w:rPrChange>
        </w:rPr>
        <w:t>为了减少不必要的描述，下文中只介绍实施例</w:t>
      </w:r>
      <w:r w:rsidR="007C024B" w:rsidRPr="000D0AD3">
        <w:rPr>
          <w:b w:val="0"/>
          <w:rPrChange w:id="34" w:author="lenovo" w:date="2019-03-11T09:22:00Z">
            <w:rPr>
              <w:b w:val="0"/>
              <w:highlight w:val="yellow"/>
            </w:rPr>
          </w:rPrChange>
        </w:rPr>
        <w:t>2</w:t>
      </w:r>
      <w:r w:rsidR="007C024B" w:rsidRPr="000D0AD3">
        <w:rPr>
          <w:rFonts w:hint="eastAsia"/>
          <w:b w:val="0"/>
          <w:rPrChange w:id="35" w:author="lenovo" w:date="2019-03-11T09:22:00Z">
            <w:rPr>
              <w:rFonts w:hint="eastAsia"/>
              <w:b w:val="0"/>
              <w:highlight w:val="yellow"/>
            </w:rPr>
          </w:rPrChange>
        </w:rPr>
        <w:t>的技术方案与实施例</w:t>
      </w:r>
      <w:r w:rsidR="007C024B" w:rsidRPr="000D0AD3">
        <w:rPr>
          <w:b w:val="0"/>
          <w:rPrChange w:id="36" w:author="lenovo" w:date="2019-03-11T09:22:00Z">
            <w:rPr>
              <w:b w:val="0"/>
              <w:highlight w:val="yellow"/>
            </w:rPr>
          </w:rPrChange>
        </w:rPr>
        <w:t>1</w:t>
      </w:r>
      <w:r w:rsidR="007C024B" w:rsidRPr="000D0AD3">
        <w:rPr>
          <w:rFonts w:hint="eastAsia"/>
          <w:b w:val="0"/>
          <w:rPrChange w:id="37" w:author="lenovo" w:date="2019-03-11T09:22:00Z">
            <w:rPr>
              <w:rFonts w:hint="eastAsia"/>
              <w:b w:val="0"/>
              <w:highlight w:val="yellow"/>
            </w:rPr>
          </w:rPrChange>
        </w:rPr>
        <w:t>的技术方案不同的部分。而对于与实施例</w:t>
      </w:r>
      <w:r w:rsidR="007C024B" w:rsidRPr="000D0AD3">
        <w:rPr>
          <w:b w:val="0"/>
          <w:rPrChange w:id="38" w:author="lenovo" w:date="2019-03-11T09:22:00Z">
            <w:rPr>
              <w:b w:val="0"/>
              <w:highlight w:val="yellow"/>
            </w:rPr>
          </w:rPrChange>
        </w:rPr>
        <w:t>1</w:t>
      </w:r>
      <w:r w:rsidR="007C024B" w:rsidRPr="000D0AD3">
        <w:rPr>
          <w:rFonts w:hint="eastAsia"/>
          <w:b w:val="0"/>
          <w:rPrChange w:id="39" w:author="lenovo" w:date="2019-03-11T09:22:00Z">
            <w:rPr>
              <w:rFonts w:hint="eastAsia"/>
              <w:b w:val="0"/>
              <w:highlight w:val="yellow"/>
            </w:rPr>
          </w:rPrChange>
        </w:rPr>
        <w:t>的技术方案中相同的技术特征，仍然采用相同的附图标记。</w:t>
      </w:r>
    </w:p>
    <w:p w14:paraId="2BA52193" w14:textId="77777777" w:rsidR="007C024B" w:rsidRPr="000D0AD3" w:rsidRDefault="007C024B" w:rsidP="00CD7E20">
      <w:pPr>
        <w:pStyle w:val="042"/>
        <w:ind w:firstLine="560"/>
        <w:rPr>
          <w:b w:val="0"/>
          <w:rPrChange w:id="40" w:author="lenovo" w:date="2019-03-11T09:22:00Z">
            <w:rPr>
              <w:b w:val="0"/>
              <w:highlight w:val="yellow"/>
            </w:rPr>
          </w:rPrChange>
        </w:rPr>
      </w:pPr>
      <w:r w:rsidRPr="000D0AD3">
        <w:rPr>
          <w:rFonts w:hint="eastAsia"/>
          <w:b w:val="0"/>
          <w:rPrChange w:id="41" w:author="lenovo" w:date="2019-03-11T09:22:00Z">
            <w:rPr>
              <w:rFonts w:hint="eastAsia"/>
              <w:b w:val="0"/>
              <w:highlight w:val="yellow"/>
            </w:rPr>
          </w:rPrChange>
        </w:rPr>
        <w:t>参考图</w:t>
      </w:r>
      <w:r w:rsidRPr="000D0AD3">
        <w:rPr>
          <w:b w:val="0"/>
          <w:rPrChange w:id="42" w:author="lenovo" w:date="2019-03-11T09:22:00Z">
            <w:rPr>
              <w:b w:val="0"/>
              <w:highlight w:val="yellow"/>
            </w:rPr>
          </w:rPrChange>
        </w:rPr>
        <w:t>6</w:t>
      </w:r>
      <w:r w:rsidRPr="000D0AD3">
        <w:rPr>
          <w:rFonts w:hint="eastAsia"/>
          <w:b w:val="0"/>
          <w:rPrChange w:id="43" w:author="lenovo" w:date="2019-03-11T09:22:00Z">
            <w:rPr>
              <w:rFonts w:hint="eastAsia"/>
              <w:b w:val="0"/>
              <w:highlight w:val="yellow"/>
            </w:rPr>
          </w:rPrChange>
        </w:rPr>
        <w:t>所示，本公开实施例</w:t>
      </w:r>
      <w:r w:rsidRPr="000D0AD3">
        <w:rPr>
          <w:b w:val="0"/>
          <w:rPrChange w:id="44" w:author="lenovo" w:date="2019-03-11T09:22:00Z">
            <w:rPr>
              <w:b w:val="0"/>
              <w:highlight w:val="yellow"/>
            </w:rPr>
          </w:rPrChange>
        </w:rPr>
        <w:t>2</w:t>
      </w:r>
      <w:r w:rsidRPr="000D0AD3">
        <w:rPr>
          <w:rFonts w:hint="eastAsia"/>
          <w:b w:val="0"/>
          <w:rPrChange w:id="45" w:author="lenovo" w:date="2019-03-11T09:22:00Z">
            <w:rPr>
              <w:rFonts w:hint="eastAsia"/>
              <w:b w:val="0"/>
              <w:highlight w:val="yellow"/>
            </w:rPr>
          </w:rPrChange>
        </w:rPr>
        <w:t>与实施例</w:t>
      </w:r>
      <w:r w:rsidRPr="000D0AD3">
        <w:rPr>
          <w:b w:val="0"/>
          <w:rPrChange w:id="46" w:author="lenovo" w:date="2019-03-11T09:22:00Z">
            <w:rPr>
              <w:b w:val="0"/>
              <w:highlight w:val="yellow"/>
            </w:rPr>
          </w:rPrChange>
        </w:rPr>
        <w:t>1</w:t>
      </w:r>
      <w:r w:rsidRPr="000D0AD3">
        <w:rPr>
          <w:rFonts w:hint="eastAsia"/>
          <w:b w:val="0"/>
          <w:rPrChange w:id="47" w:author="lenovo" w:date="2019-03-11T09:22:00Z">
            <w:rPr>
              <w:rFonts w:hint="eastAsia"/>
              <w:b w:val="0"/>
              <w:highlight w:val="yellow"/>
            </w:rPr>
          </w:rPrChange>
        </w:rPr>
        <w:t>相比，其区别在于，</w:t>
      </w:r>
      <w:r w:rsidR="001D3799" w:rsidRPr="000D0AD3">
        <w:rPr>
          <w:rFonts w:hint="eastAsia"/>
          <w:b w:val="0"/>
          <w:rPrChange w:id="48" w:author="lenovo" w:date="2019-03-11T09:22:00Z">
            <w:rPr>
              <w:rFonts w:hint="eastAsia"/>
              <w:b w:val="0"/>
              <w:highlight w:val="yellow"/>
            </w:rPr>
          </w:rPrChange>
        </w:rPr>
        <w:t>实施例</w:t>
      </w:r>
      <w:r w:rsidR="001D3799" w:rsidRPr="000D0AD3">
        <w:rPr>
          <w:b w:val="0"/>
          <w:rPrChange w:id="49" w:author="lenovo" w:date="2019-03-11T09:22:00Z">
            <w:rPr>
              <w:b w:val="0"/>
              <w:highlight w:val="yellow"/>
            </w:rPr>
          </w:rPrChange>
        </w:rPr>
        <w:t>2</w:t>
      </w:r>
      <w:r w:rsidR="001D3799" w:rsidRPr="000D0AD3">
        <w:rPr>
          <w:rFonts w:hint="eastAsia"/>
          <w:b w:val="0"/>
          <w:rPrChange w:id="50" w:author="lenovo" w:date="2019-03-11T09:22:00Z">
            <w:rPr>
              <w:rFonts w:hint="eastAsia"/>
              <w:b w:val="0"/>
              <w:highlight w:val="yellow"/>
            </w:rPr>
          </w:rPrChange>
        </w:rPr>
        <w:t>中的增益放大器</w:t>
      </w:r>
      <w:r w:rsidR="001D3799" w:rsidRPr="000D0AD3">
        <w:rPr>
          <w:b w:val="0"/>
          <w:rPrChange w:id="51" w:author="lenovo" w:date="2019-03-11T09:22:00Z">
            <w:rPr>
              <w:b w:val="0"/>
              <w:highlight w:val="yellow"/>
            </w:rPr>
          </w:rPrChange>
        </w:rPr>
        <w:t>170</w:t>
      </w:r>
      <w:r w:rsidR="001D3799" w:rsidRPr="000D0AD3">
        <w:rPr>
          <w:rFonts w:hint="eastAsia"/>
          <w:b w:val="0"/>
          <w:rPrChange w:id="52" w:author="lenovo" w:date="2019-03-11T09:22:00Z">
            <w:rPr>
              <w:rFonts w:hint="eastAsia"/>
              <w:b w:val="0"/>
              <w:highlight w:val="yellow"/>
            </w:rPr>
          </w:rPrChange>
        </w:rPr>
        <w:t>为增益可调的增益放大器。例如，增益放大器</w:t>
      </w:r>
      <w:r w:rsidR="001D3799" w:rsidRPr="000D0AD3">
        <w:rPr>
          <w:b w:val="0"/>
          <w:rPrChange w:id="53" w:author="lenovo" w:date="2019-03-11T09:22:00Z">
            <w:rPr>
              <w:b w:val="0"/>
              <w:highlight w:val="yellow"/>
            </w:rPr>
          </w:rPrChange>
        </w:rPr>
        <w:t>170</w:t>
      </w:r>
      <w:r w:rsidR="00F2409D" w:rsidRPr="000D0AD3">
        <w:rPr>
          <w:rFonts w:hint="eastAsia"/>
          <w:b w:val="0"/>
          <w:rPrChange w:id="54" w:author="lenovo" w:date="2019-03-11T09:22:00Z">
            <w:rPr>
              <w:rFonts w:hint="eastAsia"/>
              <w:b w:val="0"/>
              <w:highlight w:val="yellow"/>
            </w:rPr>
          </w:rPrChange>
        </w:rPr>
        <w:t>可以</w:t>
      </w:r>
      <w:r w:rsidR="001D3799" w:rsidRPr="000D0AD3">
        <w:rPr>
          <w:rFonts w:hint="eastAsia"/>
          <w:b w:val="0"/>
          <w:rPrChange w:id="55" w:author="lenovo" w:date="2019-03-11T09:22:00Z">
            <w:rPr>
              <w:rFonts w:hint="eastAsia"/>
              <w:b w:val="0"/>
              <w:highlight w:val="yellow"/>
            </w:rPr>
          </w:rPrChange>
        </w:rPr>
        <w:t>具有较高的第一增益和较低的第二增益两个</w:t>
      </w:r>
      <w:r w:rsidR="00F2409D" w:rsidRPr="000D0AD3">
        <w:rPr>
          <w:rFonts w:hint="eastAsia"/>
          <w:b w:val="0"/>
          <w:rPrChange w:id="56" w:author="lenovo" w:date="2019-03-11T09:22:00Z">
            <w:rPr>
              <w:rFonts w:hint="eastAsia"/>
              <w:b w:val="0"/>
              <w:highlight w:val="yellow"/>
            </w:rPr>
          </w:rPrChange>
        </w:rPr>
        <w:t>不同的增益值。</w:t>
      </w:r>
    </w:p>
    <w:p w14:paraId="7905C549" w14:textId="77777777" w:rsidR="0091217E" w:rsidRPr="000D0AD3" w:rsidRDefault="0091217E" w:rsidP="00CD7E20">
      <w:pPr>
        <w:pStyle w:val="042"/>
        <w:ind w:firstLine="560"/>
        <w:rPr>
          <w:b w:val="0"/>
          <w:rPrChange w:id="57" w:author="lenovo" w:date="2019-03-11T09:22:00Z">
            <w:rPr>
              <w:b w:val="0"/>
              <w:highlight w:val="yellow"/>
            </w:rPr>
          </w:rPrChange>
        </w:rPr>
      </w:pPr>
      <w:r w:rsidRPr="000D0AD3">
        <w:rPr>
          <w:rFonts w:hint="eastAsia"/>
          <w:b w:val="0"/>
          <w:rPrChange w:id="58" w:author="lenovo" w:date="2019-03-11T09:22:00Z">
            <w:rPr>
              <w:rFonts w:hint="eastAsia"/>
              <w:b w:val="0"/>
              <w:highlight w:val="yellow"/>
            </w:rPr>
          </w:rPrChange>
        </w:rPr>
        <w:t>并且每个增益放大器</w:t>
      </w:r>
      <w:r w:rsidRPr="000D0AD3">
        <w:rPr>
          <w:b w:val="0"/>
          <w:rPrChange w:id="59" w:author="lenovo" w:date="2019-03-11T09:22:00Z">
            <w:rPr>
              <w:b w:val="0"/>
              <w:highlight w:val="yellow"/>
            </w:rPr>
          </w:rPrChange>
        </w:rPr>
        <w:t>170</w:t>
      </w:r>
      <w:r w:rsidRPr="000D0AD3">
        <w:rPr>
          <w:rFonts w:hint="eastAsia"/>
          <w:b w:val="0"/>
          <w:rPrChange w:id="60" w:author="lenovo" w:date="2019-03-11T09:22:00Z">
            <w:rPr>
              <w:rFonts w:hint="eastAsia"/>
              <w:b w:val="0"/>
              <w:highlight w:val="yellow"/>
            </w:rPr>
          </w:rPrChange>
        </w:rPr>
        <w:t>均设置有对应的比较器</w:t>
      </w:r>
      <w:r w:rsidRPr="000D0AD3">
        <w:rPr>
          <w:b w:val="0"/>
          <w:rPrChange w:id="61" w:author="lenovo" w:date="2019-03-11T09:22:00Z">
            <w:rPr>
              <w:b w:val="0"/>
              <w:highlight w:val="yellow"/>
            </w:rPr>
          </w:rPrChange>
        </w:rPr>
        <w:t>173</w:t>
      </w:r>
      <w:r w:rsidRPr="000D0AD3">
        <w:rPr>
          <w:rFonts w:hint="eastAsia"/>
          <w:b w:val="0"/>
          <w:rPrChange w:id="62" w:author="lenovo" w:date="2019-03-11T09:22:00Z">
            <w:rPr>
              <w:rFonts w:hint="eastAsia"/>
              <w:b w:val="0"/>
              <w:highlight w:val="yellow"/>
            </w:rPr>
          </w:rPrChange>
        </w:rPr>
        <w:t>。其中比较器</w:t>
      </w:r>
      <w:r w:rsidRPr="000D0AD3">
        <w:rPr>
          <w:b w:val="0"/>
          <w:rPrChange w:id="63" w:author="lenovo" w:date="2019-03-11T09:22:00Z">
            <w:rPr>
              <w:b w:val="0"/>
              <w:highlight w:val="yellow"/>
            </w:rPr>
          </w:rPrChange>
        </w:rPr>
        <w:t>173</w:t>
      </w:r>
      <w:r w:rsidRPr="000D0AD3">
        <w:rPr>
          <w:rFonts w:hint="eastAsia"/>
          <w:b w:val="0"/>
          <w:rPrChange w:id="64" w:author="lenovo" w:date="2019-03-11T09:22:00Z">
            <w:rPr>
              <w:rFonts w:hint="eastAsia"/>
              <w:b w:val="0"/>
              <w:highlight w:val="yellow"/>
            </w:rPr>
          </w:rPrChange>
        </w:rPr>
        <w:t>的第一输入端接收参考电压</w:t>
      </w:r>
      <w:r w:rsidRPr="000D0AD3">
        <w:rPr>
          <w:b w:val="0"/>
          <w:rPrChange w:id="65" w:author="lenovo" w:date="2019-03-11T09:22:00Z">
            <w:rPr>
              <w:b w:val="0"/>
              <w:highlight w:val="yellow"/>
            </w:rPr>
          </w:rPrChange>
        </w:rPr>
        <w:t>REF</w:t>
      </w:r>
      <w:r w:rsidRPr="000D0AD3">
        <w:rPr>
          <w:rFonts w:hint="eastAsia"/>
          <w:b w:val="0"/>
          <w:rPrChange w:id="66" w:author="lenovo" w:date="2019-03-11T09:22:00Z">
            <w:rPr>
              <w:rFonts w:hint="eastAsia"/>
              <w:b w:val="0"/>
              <w:highlight w:val="yellow"/>
            </w:rPr>
          </w:rPrChange>
        </w:rPr>
        <w:t>，比较器</w:t>
      </w:r>
      <w:r w:rsidRPr="000D0AD3">
        <w:rPr>
          <w:b w:val="0"/>
          <w:rPrChange w:id="67" w:author="lenovo" w:date="2019-03-11T09:22:00Z">
            <w:rPr>
              <w:b w:val="0"/>
              <w:highlight w:val="yellow"/>
            </w:rPr>
          </w:rPrChange>
        </w:rPr>
        <w:t>173</w:t>
      </w:r>
      <w:r w:rsidRPr="000D0AD3">
        <w:rPr>
          <w:rFonts w:hint="eastAsia"/>
          <w:b w:val="0"/>
          <w:rPrChange w:id="68" w:author="lenovo" w:date="2019-03-11T09:22:00Z">
            <w:rPr>
              <w:rFonts w:hint="eastAsia"/>
              <w:b w:val="0"/>
              <w:highlight w:val="yellow"/>
            </w:rPr>
          </w:rPrChange>
        </w:rPr>
        <w:t>的第二输入端与垂直信号线</w:t>
      </w:r>
      <w:r w:rsidRPr="000D0AD3">
        <w:rPr>
          <w:b w:val="0"/>
          <w:rPrChange w:id="69" w:author="lenovo" w:date="2019-03-11T09:22:00Z">
            <w:rPr>
              <w:b w:val="0"/>
              <w:highlight w:val="yellow"/>
            </w:rPr>
          </w:rPrChange>
        </w:rPr>
        <w:t>152</w:t>
      </w:r>
      <w:r w:rsidRPr="000D0AD3">
        <w:rPr>
          <w:rFonts w:hint="eastAsia"/>
          <w:b w:val="0"/>
          <w:rPrChange w:id="70" w:author="lenovo" w:date="2019-03-11T09:22:00Z">
            <w:rPr>
              <w:rFonts w:hint="eastAsia"/>
              <w:b w:val="0"/>
              <w:highlight w:val="yellow"/>
            </w:rPr>
          </w:rPrChange>
        </w:rPr>
        <w:t>连接，并且比较器</w:t>
      </w:r>
      <w:r w:rsidRPr="000D0AD3">
        <w:rPr>
          <w:b w:val="0"/>
          <w:rPrChange w:id="71" w:author="lenovo" w:date="2019-03-11T09:22:00Z">
            <w:rPr>
              <w:b w:val="0"/>
              <w:highlight w:val="yellow"/>
            </w:rPr>
          </w:rPrChange>
        </w:rPr>
        <w:t>173</w:t>
      </w:r>
      <w:r w:rsidRPr="000D0AD3">
        <w:rPr>
          <w:rFonts w:hint="eastAsia"/>
          <w:b w:val="0"/>
          <w:rPrChange w:id="72" w:author="lenovo" w:date="2019-03-11T09:22:00Z">
            <w:rPr>
              <w:rFonts w:hint="eastAsia"/>
              <w:b w:val="0"/>
              <w:highlight w:val="yellow"/>
            </w:rPr>
          </w:rPrChange>
        </w:rPr>
        <w:t>的输出端与增益放大器</w:t>
      </w:r>
      <w:r w:rsidRPr="000D0AD3">
        <w:rPr>
          <w:b w:val="0"/>
          <w:rPrChange w:id="73" w:author="lenovo" w:date="2019-03-11T09:22:00Z">
            <w:rPr>
              <w:b w:val="0"/>
              <w:highlight w:val="yellow"/>
            </w:rPr>
          </w:rPrChange>
        </w:rPr>
        <w:t>170</w:t>
      </w:r>
      <w:r w:rsidRPr="000D0AD3">
        <w:rPr>
          <w:rFonts w:hint="eastAsia"/>
          <w:b w:val="0"/>
          <w:rPrChange w:id="74" w:author="lenovo" w:date="2019-03-11T09:22:00Z">
            <w:rPr>
              <w:rFonts w:hint="eastAsia"/>
              <w:b w:val="0"/>
              <w:highlight w:val="yellow"/>
            </w:rPr>
          </w:rPrChange>
        </w:rPr>
        <w:t>连接，用于调节增益放大器</w:t>
      </w:r>
      <w:r w:rsidRPr="000D0AD3">
        <w:rPr>
          <w:b w:val="0"/>
          <w:rPrChange w:id="75" w:author="lenovo" w:date="2019-03-11T09:22:00Z">
            <w:rPr>
              <w:b w:val="0"/>
              <w:highlight w:val="yellow"/>
            </w:rPr>
          </w:rPrChange>
        </w:rPr>
        <w:t>170</w:t>
      </w:r>
      <w:r w:rsidRPr="000D0AD3">
        <w:rPr>
          <w:rFonts w:hint="eastAsia"/>
          <w:b w:val="0"/>
          <w:rPrChange w:id="76" w:author="lenovo" w:date="2019-03-11T09:22:00Z">
            <w:rPr>
              <w:rFonts w:hint="eastAsia"/>
              <w:b w:val="0"/>
              <w:highlight w:val="yellow"/>
            </w:rPr>
          </w:rPrChange>
        </w:rPr>
        <w:t>的增益。</w:t>
      </w:r>
    </w:p>
    <w:p w14:paraId="6D6E8D42" w14:textId="77777777" w:rsidR="0091217E" w:rsidRPr="000D0AD3" w:rsidRDefault="0091217E" w:rsidP="00CD7E20">
      <w:pPr>
        <w:pStyle w:val="042"/>
        <w:ind w:firstLine="560"/>
        <w:rPr>
          <w:b w:val="0"/>
          <w:rPrChange w:id="77" w:author="lenovo" w:date="2019-03-11T09:22:00Z">
            <w:rPr>
              <w:b w:val="0"/>
              <w:highlight w:val="yellow"/>
            </w:rPr>
          </w:rPrChange>
        </w:rPr>
      </w:pPr>
      <w:r w:rsidRPr="000D0AD3">
        <w:rPr>
          <w:rFonts w:hint="eastAsia"/>
          <w:b w:val="0"/>
          <w:rPrChange w:id="78" w:author="lenovo" w:date="2019-03-11T09:22:00Z">
            <w:rPr>
              <w:rFonts w:hint="eastAsia"/>
              <w:b w:val="0"/>
              <w:highlight w:val="yellow"/>
            </w:rPr>
          </w:rPrChange>
        </w:rPr>
        <w:t>例如，当垂直信号线</w:t>
      </w:r>
      <w:r w:rsidRPr="000D0AD3">
        <w:rPr>
          <w:b w:val="0"/>
          <w:rPrChange w:id="79" w:author="lenovo" w:date="2019-03-11T09:22:00Z">
            <w:rPr>
              <w:b w:val="0"/>
              <w:highlight w:val="yellow"/>
            </w:rPr>
          </w:rPrChange>
        </w:rPr>
        <w:t>152</w:t>
      </w:r>
      <w:r w:rsidRPr="000D0AD3">
        <w:rPr>
          <w:rFonts w:hint="eastAsia"/>
          <w:b w:val="0"/>
          <w:rPrChange w:id="80" w:author="lenovo" w:date="2019-03-11T09:22:00Z">
            <w:rPr>
              <w:rFonts w:hint="eastAsia"/>
              <w:b w:val="0"/>
              <w:highlight w:val="yellow"/>
            </w:rPr>
          </w:rPrChange>
        </w:rPr>
        <w:t>的电平</w:t>
      </w:r>
      <w:ins w:id="81" w:author="lenovo" w:date="2019-03-11T09:17:00Z">
        <w:r w:rsidR="00D85E6D" w:rsidRPr="000D0AD3">
          <w:rPr>
            <w:rFonts w:hint="eastAsia"/>
            <w:b w:val="0"/>
            <w:rPrChange w:id="82" w:author="lenovo" w:date="2019-03-11T09:22:00Z">
              <w:rPr>
                <w:rFonts w:hint="eastAsia"/>
                <w:b w:val="0"/>
                <w:highlight w:val="yellow"/>
              </w:rPr>
            </w:rPrChange>
          </w:rPr>
          <w:t>低</w:t>
        </w:r>
      </w:ins>
      <w:del w:id="83" w:author="lenovo" w:date="2019-03-11T09:17:00Z">
        <w:r w:rsidRPr="000D0AD3" w:rsidDel="00D85E6D">
          <w:rPr>
            <w:rFonts w:hint="eastAsia"/>
            <w:b w:val="0"/>
            <w:rPrChange w:id="84" w:author="lenovo" w:date="2019-03-11T09:22:00Z">
              <w:rPr>
                <w:rFonts w:hint="eastAsia"/>
                <w:b w:val="0"/>
                <w:highlight w:val="yellow"/>
              </w:rPr>
            </w:rPrChange>
          </w:rPr>
          <w:delText>高</w:delText>
        </w:r>
      </w:del>
      <w:r w:rsidRPr="000D0AD3">
        <w:rPr>
          <w:rFonts w:hint="eastAsia"/>
          <w:b w:val="0"/>
          <w:rPrChange w:id="85" w:author="lenovo" w:date="2019-03-11T09:22:00Z">
            <w:rPr>
              <w:rFonts w:hint="eastAsia"/>
              <w:b w:val="0"/>
              <w:highlight w:val="yellow"/>
            </w:rPr>
          </w:rPrChange>
        </w:rPr>
        <w:t>于参考电压</w:t>
      </w:r>
      <w:r w:rsidRPr="000D0AD3">
        <w:rPr>
          <w:b w:val="0"/>
          <w:rPrChange w:id="86" w:author="lenovo" w:date="2019-03-11T09:22:00Z">
            <w:rPr>
              <w:b w:val="0"/>
              <w:highlight w:val="yellow"/>
            </w:rPr>
          </w:rPrChange>
        </w:rPr>
        <w:t>REF</w:t>
      </w:r>
      <w:r w:rsidRPr="000D0AD3">
        <w:rPr>
          <w:rFonts w:hint="eastAsia"/>
          <w:b w:val="0"/>
          <w:rPrChange w:id="87" w:author="lenovo" w:date="2019-03-11T09:22:00Z">
            <w:rPr>
              <w:rFonts w:hint="eastAsia"/>
              <w:b w:val="0"/>
              <w:highlight w:val="yellow"/>
            </w:rPr>
          </w:rPrChange>
        </w:rPr>
        <w:t>时，则意味着其对应的传感器像素信号</w:t>
      </w:r>
      <w:ins w:id="88" w:author="lenovo" w:date="2019-03-11T09:18:00Z">
        <w:r w:rsidR="00D85E6D" w:rsidRPr="000D0AD3">
          <w:rPr>
            <w:rFonts w:hint="eastAsia"/>
            <w:b w:val="0"/>
            <w:rPrChange w:id="89" w:author="lenovo" w:date="2019-03-11T09:22:00Z">
              <w:rPr>
                <w:rFonts w:hint="eastAsia"/>
                <w:b w:val="0"/>
                <w:highlight w:val="yellow"/>
              </w:rPr>
            </w:rPrChange>
          </w:rPr>
          <w:t>的亮度低于</w:t>
        </w:r>
      </w:ins>
      <w:ins w:id="90" w:author="lenovo" w:date="2019-03-11T09:19:00Z">
        <w:r w:rsidR="00D85E6D" w:rsidRPr="000D0AD3">
          <w:rPr>
            <w:rFonts w:hint="eastAsia"/>
            <w:b w:val="0"/>
            <w:rPrChange w:id="91" w:author="lenovo" w:date="2019-03-11T09:22:00Z">
              <w:rPr>
                <w:rFonts w:hint="eastAsia"/>
                <w:b w:val="0"/>
                <w:highlight w:val="yellow"/>
              </w:rPr>
            </w:rPrChange>
          </w:rPr>
          <w:t>所需亮度</w:t>
        </w:r>
      </w:ins>
      <w:ins w:id="92" w:author="lenovo" w:date="2019-03-11T09:20:00Z">
        <w:r w:rsidR="00D85E6D" w:rsidRPr="000D0AD3">
          <w:rPr>
            <w:rFonts w:hint="eastAsia"/>
            <w:b w:val="0"/>
            <w:rPrChange w:id="93" w:author="lenovo" w:date="2019-03-11T09:22:00Z">
              <w:rPr>
                <w:rFonts w:hint="eastAsia"/>
                <w:b w:val="0"/>
                <w:highlight w:val="yellow"/>
              </w:rPr>
            </w:rPrChange>
          </w:rPr>
          <w:t>（即该像素信号不够亮）</w:t>
        </w:r>
      </w:ins>
      <w:ins w:id="94" w:author="lenovo" w:date="2019-03-11T09:19:00Z">
        <w:r w:rsidR="00D85E6D" w:rsidRPr="000D0AD3">
          <w:rPr>
            <w:rFonts w:hint="eastAsia"/>
            <w:b w:val="0"/>
            <w:rPrChange w:id="95" w:author="lenovo" w:date="2019-03-11T09:22:00Z">
              <w:rPr>
                <w:rFonts w:hint="eastAsia"/>
                <w:b w:val="0"/>
                <w:highlight w:val="yellow"/>
              </w:rPr>
            </w:rPrChange>
          </w:rPr>
          <w:t>，从而</w:t>
        </w:r>
      </w:ins>
      <w:r w:rsidRPr="000D0AD3">
        <w:rPr>
          <w:rFonts w:hint="eastAsia"/>
          <w:b w:val="0"/>
          <w:rPrChange w:id="96" w:author="lenovo" w:date="2019-03-11T09:22:00Z">
            <w:rPr>
              <w:rFonts w:hint="eastAsia"/>
              <w:b w:val="0"/>
              <w:highlight w:val="yellow"/>
            </w:rPr>
          </w:rPrChange>
        </w:rPr>
        <w:t>为</w:t>
      </w:r>
      <w:ins w:id="97" w:author="lenovo" w:date="2019-03-11T09:19:00Z">
        <w:r w:rsidR="00D85E6D" w:rsidRPr="000D0AD3">
          <w:rPr>
            <w:rFonts w:hint="eastAsia"/>
            <w:b w:val="0"/>
            <w:rPrChange w:id="98" w:author="lenovo" w:date="2019-03-11T09:22:00Z">
              <w:rPr>
                <w:rFonts w:hint="eastAsia"/>
                <w:b w:val="0"/>
                <w:highlight w:val="yellow"/>
              </w:rPr>
            </w:rPrChange>
          </w:rPr>
          <w:t>了提高该像素信号的亮度</w:t>
        </w:r>
      </w:ins>
      <w:del w:id="99" w:author="lenovo" w:date="2019-03-11T09:19:00Z">
        <w:r w:rsidRPr="000D0AD3" w:rsidDel="00D85E6D">
          <w:rPr>
            <w:rFonts w:hint="eastAsia"/>
            <w:b w:val="0"/>
            <w:rPrChange w:id="100" w:author="lenovo" w:date="2019-03-11T09:22:00Z">
              <w:rPr>
                <w:rFonts w:hint="eastAsia"/>
                <w:b w:val="0"/>
                <w:highlight w:val="yellow"/>
              </w:rPr>
            </w:rPrChange>
          </w:rPr>
          <w:delText>高亮度的像素信号</w:delText>
        </w:r>
      </w:del>
      <w:r w:rsidRPr="000D0AD3">
        <w:rPr>
          <w:rFonts w:hint="eastAsia"/>
          <w:b w:val="0"/>
          <w:rPrChange w:id="101" w:author="lenovo" w:date="2019-03-11T09:22:00Z">
            <w:rPr>
              <w:rFonts w:hint="eastAsia"/>
              <w:b w:val="0"/>
              <w:highlight w:val="yellow"/>
            </w:rPr>
          </w:rPrChange>
        </w:rPr>
        <w:t>，</w:t>
      </w:r>
      <w:del w:id="102" w:author="lenovo" w:date="2019-03-11T09:19:00Z">
        <w:r w:rsidRPr="000D0AD3" w:rsidDel="00D85E6D">
          <w:rPr>
            <w:rFonts w:hint="eastAsia"/>
            <w:b w:val="0"/>
            <w:rPrChange w:id="103" w:author="lenovo" w:date="2019-03-11T09:22:00Z">
              <w:rPr>
                <w:rFonts w:hint="eastAsia"/>
                <w:b w:val="0"/>
                <w:highlight w:val="yellow"/>
              </w:rPr>
            </w:rPrChange>
          </w:rPr>
          <w:delText>此时</w:delText>
        </w:r>
      </w:del>
      <w:r w:rsidRPr="000D0AD3">
        <w:rPr>
          <w:rFonts w:hint="eastAsia"/>
          <w:b w:val="0"/>
          <w:rPrChange w:id="104" w:author="lenovo" w:date="2019-03-11T09:22:00Z">
            <w:rPr>
              <w:rFonts w:hint="eastAsia"/>
              <w:b w:val="0"/>
              <w:highlight w:val="yellow"/>
            </w:rPr>
          </w:rPrChange>
        </w:rPr>
        <w:t>比较器</w:t>
      </w:r>
      <w:r w:rsidRPr="000D0AD3">
        <w:rPr>
          <w:b w:val="0"/>
          <w:rPrChange w:id="105" w:author="lenovo" w:date="2019-03-11T09:22:00Z">
            <w:rPr>
              <w:b w:val="0"/>
              <w:highlight w:val="yellow"/>
            </w:rPr>
          </w:rPrChange>
        </w:rPr>
        <w:t>173</w:t>
      </w:r>
      <w:r w:rsidRPr="000D0AD3">
        <w:rPr>
          <w:rFonts w:hint="eastAsia"/>
          <w:b w:val="0"/>
          <w:rPrChange w:id="106" w:author="lenovo" w:date="2019-03-11T09:22:00Z">
            <w:rPr>
              <w:rFonts w:hint="eastAsia"/>
              <w:b w:val="0"/>
              <w:highlight w:val="yellow"/>
            </w:rPr>
          </w:rPrChange>
        </w:rPr>
        <w:t>输出高电平将增益放大器</w:t>
      </w:r>
      <w:r w:rsidRPr="000D0AD3">
        <w:rPr>
          <w:b w:val="0"/>
          <w:rPrChange w:id="107" w:author="lenovo" w:date="2019-03-11T09:22:00Z">
            <w:rPr>
              <w:b w:val="0"/>
              <w:highlight w:val="yellow"/>
            </w:rPr>
          </w:rPrChange>
        </w:rPr>
        <w:t>170</w:t>
      </w:r>
      <w:r w:rsidRPr="000D0AD3">
        <w:rPr>
          <w:rFonts w:hint="eastAsia"/>
          <w:b w:val="0"/>
          <w:rPrChange w:id="108" w:author="lenovo" w:date="2019-03-11T09:22:00Z">
            <w:rPr>
              <w:rFonts w:hint="eastAsia"/>
              <w:b w:val="0"/>
              <w:highlight w:val="yellow"/>
            </w:rPr>
          </w:rPrChange>
        </w:rPr>
        <w:t>的增益调节为较高的第一增益。从而使得输出亮度更高的像素信号。</w:t>
      </w:r>
    </w:p>
    <w:p w14:paraId="452E140A" w14:textId="77777777" w:rsidR="0091217E" w:rsidRPr="000D0AD3" w:rsidRDefault="000D0AD3" w:rsidP="00CD7E20">
      <w:pPr>
        <w:pStyle w:val="042"/>
        <w:ind w:firstLine="560"/>
        <w:rPr>
          <w:b w:val="0"/>
          <w:rPrChange w:id="109" w:author="lenovo" w:date="2019-03-11T09:22:00Z">
            <w:rPr>
              <w:b w:val="0"/>
              <w:highlight w:val="yellow"/>
            </w:rPr>
          </w:rPrChange>
        </w:rPr>
      </w:pPr>
      <w:ins w:id="110" w:author="lenovo" w:date="2019-03-11T09:21:00Z">
        <w:r w:rsidRPr="000D0AD3">
          <w:rPr>
            <w:rFonts w:hint="eastAsia"/>
            <w:b w:val="0"/>
            <w:rPrChange w:id="111" w:author="lenovo" w:date="2019-03-11T09:22:00Z">
              <w:rPr>
                <w:rFonts w:hint="eastAsia"/>
                <w:b w:val="0"/>
                <w:highlight w:val="yellow"/>
              </w:rPr>
            </w:rPrChange>
          </w:rPr>
          <w:t>或者，</w:t>
        </w:r>
      </w:ins>
      <w:r w:rsidR="0091217E" w:rsidRPr="000D0AD3">
        <w:rPr>
          <w:rFonts w:hint="eastAsia"/>
          <w:b w:val="0"/>
          <w:rPrChange w:id="112" w:author="lenovo" w:date="2019-03-11T09:22:00Z">
            <w:rPr>
              <w:rFonts w:hint="eastAsia"/>
              <w:b w:val="0"/>
              <w:highlight w:val="yellow"/>
            </w:rPr>
          </w:rPrChange>
        </w:rPr>
        <w:t>当垂直信号线</w:t>
      </w:r>
      <w:r w:rsidR="0091217E" w:rsidRPr="000D0AD3">
        <w:rPr>
          <w:b w:val="0"/>
          <w:rPrChange w:id="113" w:author="lenovo" w:date="2019-03-11T09:22:00Z">
            <w:rPr>
              <w:b w:val="0"/>
              <w:highlight w:val="yellow"/>
            </w:rPr>
          </w:rPrChange>
        </w:rPr>
        <w:t>152</w:t>
      </w:r>
      <w:r w:rsidR="0091217E" w:rsidRPr="000D0AD3">
        <w:rPr>
          <w:rFonts w:hint="eastAsia"/>
          <w:b w:val="0"/>
          <w:rPrChange w:id="114" w:author="lenovo" w:date="2019-03-11T09:22:00Z">
            <w:rPr>
              <w:rFonts w:hint="eastAsia"/>
              <w:b w:val="0"/>
              <w:highlight w:val="yellow"/>
            </w:rPr>
          </w:rPrChange>
        </w:rPr>
        <w:t>的电平</w:t>
      </w:r>
      <w:del w:id="115" w:author="lenovo" w:date="2019-03-11T09:18:00Z">
        <w:r w:rsidR="0091217E" w:rsidRPr="000D0AD3" w:rsidDel="00D85E6D">
          <w:rPr>
            <w:rFonts w:hint="eastAsia"/>
            <w:b w:val="0"/>
            <w:rPrChange w:id="116" w:author="lenovo" w:date="2019-03-11T09:22:00Z">
              <w:rPr>
                <w:rFonts w:hint="eastAsia"/>
                <w:b w:val="0"/>
                <w:highlight w:val="yellow"/>
              </w:rPr>
            </w:rPrChange>
          </w:rPr>
          <w:delText>低于</w:delText>
        </w:r>
      </w:del>
      <w:ins w:id="117" w:author="lenovo" w:date="2019-03-11T09:18:00Z">
        <w:r w:rsidR="00D85E6D" w:rsidRPr="000D0AD3">
          <w:rPr>
            <w:rFonts w:hint="eastAsia"/>
            <w:b w:val="0"/>
            <w:rPrChange w:id="118" w:author="lenovo" w:date="2019-03-11T09:22:00Z">
              <w:rPr>
                <w:rFonts w:hint="eastAsia"/>
                <w:b w:val="0"/>
                <w:highlight w:val="yellow"/>
              </w:rPr>
            </w:rPrChange>
          </w:rPr>
          <w:t>高于</w:t>
        </w:r>
      </w:ins>
      <w:r w:rsidR="0091217E" w:rsidRPr="000D0AD3">
        <w:rPr>
          <w:rFonts w:hint="eastAsia"/>
          <w:b w:val="0"/>
          <w:rPrChange w:id="119" w:author="lenovo" w:date="2019-03-11T09:22:00Z">
            <w:rPr>
              <w:rFonts w:hint="eastAsia"/>
              <w:b w:val="0"/>
              <w:highlight w:val="yellow"/>
            </w:rPr>
          </w:rPrChange>
        </w:rPr>
        <w:t>参考电压</w:t>
      </w:r>
      <w:r w:rsidR="0091217E" w:rsidRPr="000D0AD3">
        <w:rPr>
          <w:b w:val="0"/>
          <w:rPrChange w:id="120" w:author="lenovo" w:date="2019-03-11T09:22:00Z">
            <w:rPr>
              <w:b w:val="0"/>
              <w:highlight w:val="yellow"/>
            </w:rPr>
          </w:rPrChange>
        </w:rPr>
        <w:t>REF</w:t>
      </w:r>
      <w:r w:rsidR="0091217E" w:rsidRPr="000D0AD3">
        <w:rPr>
          <w:rFonts w:hint="eastAsia"/>
          <w:b w:val="0"/>
          <w:rPrChange w:id="121" w:author="lenovo" w:date="2019-03-11T09:22:00Z">
            <w:rPr>
              <w:rFonts w:hint="eastAsia"/>
              <w:b w:val="0"/>
              <w:highlight w:val="yellow"/>
            </w:rPr>
          </w:rPrChange>
        </w:rPr>
        <w:t>时，则意味着其对应的传感器像素信号</w:t>
      </w:r>
      <w:ins w:id="122" w:author="lenovo" w:date="2019-03-11T09:19:00Z">
        <w:r w:rsidR="00D85E6D" w:rsidRPr="000D0AD3">
          <w:rPr>
            <w:rFonts w:hint="eastAsia"/>
            <w:b w:val="0"/>
            <w:rPrChange w:id="123" w:author="lenovo" w:date="2019-03-11T09:22:00Z">
              <w:rPr>
                <w:rFonts w:hint="eastAsia"/>
                <w:b w:val="0"/>
                <w:highlight w:val="yellow"/>
              </w:rPr>
            </w:rPrChange>
          </w:rPr>
          <w:t>的亮度高于</w:t>
        </w:r>
      </w:ins>
      <w:ins w:id="124" w:author="lenovo" w:date="2019-03-11T09:20:00Z">
        <w:r w:rsidR="00D85E6D" w:rsidRPr="000D0AD3">
          <w:rPr>
            <w:rFonts w:hint="eastAsia"/>
            <w:b w:val="0"/>
            <w:rPrChange w:id="125" w:author="lenovo" w:date="2019-03-11T09:22:00Z">
              <w:rPr>
                <w:rFonts w:hint="eastAsia"/>
                <w:b w:val="0"/>
                <w:highlight w:val="yellow"/>
              </w:rPr>
            </w:rPrChange>
          </w:rPr>
          <w:t>所需的亮度（即该像素信号</w:t>
        </w:r>
      </w:ins>
      <w:ins w:id="126" w:author="lost mj" w:date="2019-03-11T14:10:00Z">
        <w:r w:rsidR="00004584">
          <w:rPr>
            <w:rFonts w:hint="eastAsia"/>
            <w:b w:val="0"/>
          </w:rPr>
          <w:t>过爆</w:t>
        </w:r>
      </w:ins>
      <w:ins w:id="127" w:author="lenovo" w:date="2019-03-11T09:20:00Z">
        <w:del w:id="128" w:author="lost mj" w:date="2019-03-11T14:10:00Z">
          <w:r w:rsidR="00D85E6D" w:rsidRPr="000D0AD3" w:rsidDel="00004584">
            <w:rPr>
              <w:rFonts w:hint="eastAsia"/>
              <w:b w:val="0"/>
              <w:rPrChange w:id="129" w:author="lenovo" w:date="2019-03-11T09:22:00Z">
                <w:rPr>
                  <w:rFonts w:hint="eastAsia"/>
                  <w:b w:val="0"/>
                  <w:highlight w:val="yellow"/>
                </w:rPr>
              </w:rPrChange>
            </w:rPr>
            <w:delText>不够暗</w:delText>
          </w:r>
        </w:del>
        <w:r w:rsidR="00D85E6D" w:rsidRPr="000D0AD3">
          <w:rPr>
            <w:rFonts w:hint="eastAsia"/>
            <w:b w:val="0"/>
            <w:rPrChange w:id="130" w:author="lenovo" w:date="2019-03-11T09:22:00Z">
              <w:rPr>
                <w:rFonts w:hint="eastAsia"/>
                <w:b w:val="0"/>
                <w:highlight w:val="yellow"/>
              </w:rPr>
            </w:rPrChange>
          </w:rPr>
          <w:t>），从而为了减低该像素信号的亮度</w:t>
        </w:r>
      </w:ins>
      <w:del w:id="131" w:author="lenovo" w:date="2019-03-11T09:20:00Z">
        <w:r w:rsidR="0091217E" w:rsidRPr="000D0AD3" w:rsidDel="00D85E6D">
          <w:rPr>
            <w:rFonts w:hint="eastAsia"/>
            <w:b w:val="0"/>
            <w:rPrChange w:id="132" w:author="lenovo" w:date="2019-03-11T09:22:00Z">
              <w:rPr>
                <w:rFonts w:hint="eastAsia"/>
                <w:b w:val="0"/>
                <w:highlight w:val="yellow"/>
              </w:rPr>
            </w:rPrChange>
          </w:rPr>
          <w:delText>为低亮度的像素信号</w:delText>
        </w:r>
      </w:del>
      <w:r w:rsidR="0091217E" w:rsidRPr="000D0AD3">
        <w:rPr>
          <w:rFonts w:hint="eastAsia"/>
          <w:b w:val="0"/>
          <w:rPrChange w:id="133" w:author="lenovo" w:date="2019-03-11T09:22:00Z">
            <w:rPr>
              <w:rFonts w:hint="eastAsia"/>
              <w:b w:val="0"/>
              <w:highlight w:val="yellow"/>
            </w:rPr>
          </w:rPrChange>
        </w:rPr>
        <w:t>，</w:t>
      </w:r>
      <w:del w:id="134" w:author="lenovo" w:date="2019-03-11T09:20:00Z">
        <w:r w:rsidR="0091217E" w:rsidRPr="000D0AD3" w:rsidDel="00D85E6D">
          <w:rPr>
            <w:rFonts w:hint="eastAsia"/>
            <w:b w:val="0"/>
            <w:rPrChange w:id="135" w:author="lenovo" w:date="2019-03-11T09:22:00Z">
              <w:rPr>
                <w:rFonts w:hint="eastAsia"/>
                <w:b w:val="0"/>
                <w:highlight w:val="yellow"/>
              </w:rPr>
            </w:rPrChange>
          </w:rPr>
          <w:delText>此时</w:delText>
        </w:r>
      </w:del>
      <w:r w:rsidR="0091217E" w:rsidRPr="000D0AD3">
        <w:rPr>
          <w:rFonts w:hint="eastAsia"/>
          <w:b w:val="0"/>
          <w:rPrChange w:id="136" w:author="lenovo" w:date="2019-03-11T09:22:00Z">
            <w:rPr>
              <w:rFonts w:hint="eastAsia"/>
              <w:b w:val="0"/>
              <w:highlight w:val="yellow"/>
            </w:rPr>
          </w:rPrChange>
        </w:rPr>
        <w:t>比较器</w:t>
      </w:r>
      <w:r w:rsidR="0091217E" w:rsidRPr="000D0AD3">
        <w:rPr>
          <w:b w:val="0"/>
          <w:rPrChange w:id="137" w:author="lenovo" w:date="2019-03-11T09:22:00Z">
            <w:rPr>
              <w:b w:val="0"/>
              <w:highlight w:val="yellow"/>
            </w:rPr>
          </w:rPrChange>
        </w:rPr>
        <w:t>173</w:t>
      </w:r>
      <w:r w:rsidR="0091217E" w:rsidRPr="000D0AD3">
        <w:rPr>
          <w:rFonts w:hint="eastAsia"/>
          <w:b w:val="0"/>
          <w:rPrChange w:id="138" w:author="lenovo" w:date="2019-03-11T09:22:00Z">
            <w:rPr>
              <w:rFonts w:hint="eastAsia"/>
              <w:b w:val="0"/>
              <w:highlight w:val="yellow"/>
            </w:rPr>
          </w:rPrChange>
        </w:rPr>
        <w:t>输出高电平将增益放大器</w:t>
      </w:r>
      <w:r w:rsidR="0091217E" w:rsidRPr="000D0AD3">
        <w:rPr>
          <w:b w:val="0"/>
          <w:rPrChange w:id="139" w:author="lenovo" w:date="2019-03-11T09:22:00Z">
            <w:rPr>
              <w:b w:val="0"/>
              <w:highlight w:val="yellow"/>
            </w:rPr>
          </w:rPrChange>
        </w:rPr>
        <w:t>170</w:t>
      </w:r>
      <w:r w:rsidR="0091217E" w:rsidRPr="000D0AD3">
        <w:rPr>
          <w:rFonts w:hint="eastAsia"/>
          <w:b w:val="0"/>
          <w:rPrChange w:id="140" w:author="lenovo" w:date="2019-03-11T09:22:00Z">
            <w:rPr>
              <w:rFonts w:hint="eastAsia"/>
              <w:b w:val="0"/>
              <w:highlight w:val="yellow"/>
            </w:rPr>
          </w:rPrChange>
        </w:rPr>
        <w:t>的增益调节为较</w:t>
      </w:r>
      <w:del w:id="141" w:author="lenovo" w:date="2019-03-11T09:20:00Z">
        <w:r w:rsidR="0091217E" w:rsidRPr="000D0AD3" w:rsidDel="000D0AD3">
          <w:rPr>
            <w:rFonts w:hint="eastAsia"/>
            <w:b w:val="0"/>
            <w:rPrChange w:id="142" w:author="lenovo" w:date="2019-03-11T09:22:00Z">
              <w:rPr>
                <w:rFonts w:hint="eastAsia"/>
                <w:b w:val="0"/>
                <w:highlight w:val="yellow"/>
              </w:rPr>
            </w:rPrChange>
          </w:rPr>
          <w:delText>高</w:delText>
        </w:r>
      </w:del>
      <w:ins w:id="143" w:author="lenovo" w:date="2019-03-11T09:20:00Z">
        <w:r w:rsidRPr="000D0AD3">
          <w:rPr>
            <w:rFonts w:hint="eastAsia"/>
            <w:b w:val="0"/>
            <w:rPrChange w:id="144" w:author="lenovo" w:date="2019-03-11T09:22:00Z">
              <w:rPr>
                <w:rFonts w:hint="eastAsia"/>
                <w:b w:val="0"/>
                <w:highlight w:val="yellow"/>
              </w:rPr>
            </w:rPrChange>
          </w:rPr>
          <w:t>低</w:t>
        </w:r>
      </w:ins>
      <w:r w:rsidR="0091217E" w:rsidRPr="000D0AD3">
        <w:rPr>
          <w:rFonts w:hint="eastAsia"/>
          <w:b w:val="0"/>
          <w:rPrChange w:id="145" w:author="lenovo" w:date="2019-03-11T09:22:00Z">
            <w:rPr>
              <w:rFonts w:hint="eastAsia"/>
              <w:b w:val="0"/>
              <w:highlight w:val="yellow"/>
            </w:rPr>
          </w:rPrChange>
        </w:rPr>
        <w:t>的</w:t>
      </w:r>
      <w:del w:id="146" w:author="lenovo" w:date="2019-03-11T09:20:00Z">
        <w:r w:rsidR="0091217E" w:rsidRPr="000D0AD3" w:rsidDel="000D0AD3">
          <w:rPr>
            <w:rFonts w:hint="eastAsia"/>
            <w:b w:val="0"/>
            <w:rPrChange w:id="147" w:author="lenovo" w:date="2019-03-11T09:22:00Z">
              <w:rPr>
                <w:rFonts w:hint="eastAsia"/>
                <w:b w:val="0"/>
                <w:highlight w:val="yellow"/>
              </w:rPr>
            </w:rPrChange>
          </w:rPr>
          <w:delText>第一</w:delText>
        </w:r>
      </w:del>
      <w:ins w:id="148" w:author="lenovo" w:date="2019-03-11T09:20:00Z">
        <w:del w:id="149" w:author="lost mj" w:date="2019-03-11T14:11:00Z">
          <w:r w:rsidRPr="000D0AD3" w:rsidDel="00004584">
            <w:rPr>
              <w:rFonts w:hint="eastAsia"/>
              <w:b w:val="0"/>
              <w:rPrChange w:id="150" w:author="lenovo" w:date="2019-03-11T09:22:00Z">
                <w:rPr>
                  <w:rFonts w:hint="eastAsia"/>
                  <w:b w:val="0"/>
                  <w:highlight w:val="yellow"/>
                </w:rPr>
              </w:rPrChange>
            </w:rPr>
            <w:delText>第二</w:delText>
          </w:r>
        </w:del>
      </w:ins>
      <w:r w:rsidR="0091217E" w:rsidRPr="000D0AD3">
        <w:rPr>
          <w:rFonts w:hint="eastAsia"/>
          <w:b w:val="0"/>
          <w:rPrChange w:id="151" w:author="lenovo" w:date="2019-03-11T09:22:00Z">
            <w:rPr>
              <w:rFonts w:hint="eastAsia"/>
              <w:b w:val="0"/>
              <w:highlight w:val="yellow"/>
            </w:rPr>
          </w:rPrChange>
        </w:rPr>
        <w:t>增益。从而使得输出亮度</w:t>
      </w:r>
      <w:del w:id="152" w:author="lenovo" w:date="2019-03-11T09:21:00Z">
        <w:r w:rsidR="0091217E" w:rsidRPr="000D0AD3" w:rsidDel="000D0AD3">
          <w:rPr>
            <w:rFonts w:hint="eastAsia"/>
            <w:b w:val="0"/>
            <w:rPrChange w:id="153" w:author="lenovo" w:date="2019-03-11T09:22:00Z">
              <w:rPr>
                <w:rFonts w:hint="eastAsia"/>
                <w:b w:val="0"/>
                <w:highlight w:val="yellow"/>
              </w:rPr>
            </w:rPrChange>
          </w:rPr>
          <w:delText>更高</w:delText>
        </w:r>
      </w:del>
      <w:ins w:id="154" w:author="lenovo" w:date="2019-03-11T09:21:00Z">
        <w:r w:rsidRPr="000D0AD3">
          <w:rPr>
            <w:rFonts w:hint="eastAsia"/>
            <w:b w:val="0"/>
            <w:rPrChange w:id="155" w:author="lenovo" w:date="2019-03-11T09:22:00Z">
              <w:rPr>
                <w:rFonts w:hint="eastAsia"/>
                <w:b w:val="0"/>
                <w:highlight w:val="yellow"/>
              </w:rPr>
            </w:rPrChange>
          </w:rPr>
          <w:t>更低</w:t>
        </w:r>
      </w:ins>
      <w:r w:rsidR="0091217E" w:rsidRPr="000D0AD3">
        <w:rPr>
          <w:rFonts w:hint="eastAsia"/>
          <w:b w:val="0"/>
          <w:rPrChange w:id="156" w:author="lenovo" w:date="2019-03-11T09:22:00Z">
            <w:rPr>
              <w:rFonts w:hint="eastAsia"/>
              <w:b w:val="0"/>
              <w:highlight w:val="yellow"/>
            </w:rPr>
          </w:rPrChange>
        </w:rPr>
        <w:t>的像素信号。</w:t>
      </w:r>
    </w:p>
    <w:p w14:paraId="13C38F3D" w14:textId="77777777" w:rsidR="0091217E" w:rsidRPr="007C024B" w:rsidRDefault="0091217E" w:rsidP="00CD7E20">
      <w:pPr>
        <w:pStyle w:val="042"/>
        <w:ind w:firstLine="560"/>
        <w:rPr>
          <w:b w:val="0"/>
        </w:rPr>
      </w:pPr>
      <w:r w:rsidRPr="000D0AD3">
        <w:rPr>
          <w:rFonts w:hint="eastAsia"/>
          <w:b w:val="0"/>
          <w:rPrChange w:id="157" w:author="lenovo" w:date="2019-03-11T09:22:00Z">
            <w:rPr>
              <w:rFonts w:hint="eastAsia"/>
              <w:b w:val="0"/>
              <w:highlight w:val="yellow"/>
            </w:rPr>
          </w:rPrChange>
        </w:rPr>
        <w:t>从而，像素阵列单元</w:t>
      </w:r>
      <w:r w:rsidRPr="000D0AD3">
        <w:rPr>
          <w:b w:val="0"/>
          <w:rPrChange w:id="158" w:author="lenovo" w:date="2019-03-11T09:22:00Z">
            <w:rPr>
              <w:b w:val="0"/>
              <w:highlight w:val="yellow"/>
            </w:rPr>
          </w:rPrChange>
        </w:rPr>
        <w:t>110</w:t>
      </w:r>
      <w:r w:rsidRPr="000D0AD3">
        <w:rPr>
          <w:rFonts w:hint="eastAsia"/>
          <w:b w:val="0"/>
          <w:rPrChange w:id="159" w:author="lenovo" w:date="2019-03-11T09:22:00Z">
            <w:rPr>
              <w:rFonts w:hint="eastAsia"/>
              <w:b w:val="0"/>
              <w:highlight w:val="yellow"/>
            </w:rPr>
          </w:rPrChange>
        </w:rPr>
        <w:t>通过各个增益放大器</w:t>
      </w:r>
      <w:r w:rsidRPr="000D0AD3">
        <w:rPr>
          <w:b w:val="0"/>
          <w:rPrChange w:id="160" w:author="lenovo" w:date="2019-03-11T09:22:00Z">
            <w:rPr>
              <w:b w:val="0"/>
              <w:highlight w:val="yellow"/>
            </w:rPr>
          </w:rPrChange>
        </w:rPr>
        <w:t>170</w:t>
      </w:r>
      <w:r w:rsidRPr="000D0AD3">
        <w:rPr>
          <w:rFonts w:hint="eastAsia"/>
          <w:b w:val="0"/>
          <w:rPrChange w:id="161" w:author="lenovo" w:date="2019-03-11T09:22:00Z">
            <w:rPr>
              <w:rFonts w:hint="eastAsia"/>
              <w:b w:val="0"/>
              <w:highlight w:val="yellow"/>
            </w:rPr>
          </w:rPrChange>
        </w:rPr>
        <w:t>可以输出放大增益倍数不同的传感器像素信号。从而实现了高动态范围图像的特性。</w:t>
      </w:r>
    </w:p>
    <w:p w14:paraId="505AD533" w14:textId="77777777" w:rsidR="00CD7E20" w:rsidRDefault="00CD7E20" w:rsidP="00CD7E20">
      <w:pPr>
        <w:pStyle w:val="042"/>
        <w:ind w:firstLine="560"/>
        <w:rPr>
          <w:b w:val="0"/>
        </w:rPr>
      </w:pPr>
      <w:r>
        <w:rPr>
          <w:rFonts w:hint="eastAsia"/>
          <w:b w:val="0"/>
        </w:rPr>
        <w:t>综上所述，在</w:t>
      </w:r>
      <w:r w:rsidR="00F15888">
        <w:rPr>
          <w:rFonts w:hint="eastAsia"/>
          <w:b w:val="0"/>
        </w:rPr>
        <w:t>本公开</w:t>
      </w:r>
      <w:r>
        <w:rPr>
          <w:rFonts w:hint="eastAsia"/>
          <w:b w:val="0"/>
        </w:rPr>
        <w:t>中，利用具有不同增益的多个增益放大器分别对各个像素列的像素信号进行放大，替代了现有技术中用不同的曝光时间产生多帧图像的操作。因此，</w:t>
      </w:r>
      <w:r w:rsidR="00F15888">
        <w:rPr>
          <w:rFonts w:hint="eastAsia"/>
          <w:b w:val="0"/>
        </w:rPr>
        <w:t>本公开</w:t>
      </w:r>
      <w:r>
        <w:rPr>
          <w:rFonts w:hint="eastAsia"/>
          <w:b w:val="0"/>
        </w:rPr>
        <w:t>所述的图像传感器，能够在最短曝光时间内完成高动态范围图像的拍摄。从而解决了现有技术中产生高动态范围图像的方法在对高速运动的物体进行拍摄时，会产生拖尾现象的技术问题。</w:t>
      </w:r>
    </w:p>
    <w:p w14:paraId="47B1EEA7" w14:textId="77777777" w:rsidR="00215DEB" w:rsidRDefault="00411103">
      <w:pPr>
        <w:pStyle w:val="042"/>
        <w:ind w:firstLine="560"/>
      </w:pPr>
      <w:r>
        <w:rPr>
          <w:rFonts w:hint="eastAsia"/>
          <w:b w:val="0"/>
        </w:rPr>
        <w:t>以上所述，仅为本申请较佳的具体实施方式，但本申请的保护范围并不局限于此，任何熟悉本技术领域的技术人员在本申请揭露的技术范围内，可轻易想到的变化或替换，都应涵盖在本申请的保护范围之内。因此，本申请的保护</w:t>
      </w:r>
      <w:r>
        <w:rPr>
          <w:rFonts w:hint="eastAsia"/>
          <w:b w:val="0"/>
        </w:rPr>
        <w:lastRenderedPageBreak/>
        <w:t>范围应该以权利要求的保护范围为准。</w:t>
      </w:r>
    </w:p>
    <w:p w14:paraId="101D5071" w14:textId="77777777" w:rsidR="00215DEB" w:rsidRDefault="00215DEB">
      <w:pPr>
        <w:pStyle w:val="042"/>
        <w:ind w:firstLine="562"/>
      </w:pPr>
    </w:p>
    <w:p w14:paraId="4FA3B560" w14:textId="77777777" w:rsidR="00215DEB" w:rsidRDefault="00215DEB">
      <w:pPr>
        <w:pStyle w:val="042"/>
        <w:ind w:firstLine="562"/>
      </w:pPr>
    </w:p>
    <w:p w14:paraId="5671F1CD" w14:textId="77777777" w:rsidR="00215DEB" w:rsidRDefault="00215DEB">
      <w:pPr>
        <w:pStyle w:val="042"/>
        <w:ind w:firstLine="562"/>
        <w:sectPr w:rsidR="00215DEB" w:rsidSect="005273B4">
          <w:footerReference w:type="default" r:id="rId12"/>
          <w:footerReference w:type="first" r:id="rId13"/>
          <w:pgSz w:w="11906" w:h="16838"/>
          <w:pgMar w:top="1021" w:right="964" w:bottom="1134" w:left="1418" w:header="567" w:footer="680" w:gutter="0"/>
          <w:lnNumType w:countBy="5"/>
          <w:pgNumType w:start="1"/>
          <w:cols w:space="425"/>
          <w:titlePg/>
          <w:docGrid w:type="lines" w:linePitch="312"/>
        </w:sectPr>
      </w:pPr>
    </w:p>
    <w:p w14:paraId="6C561BB6" w14:textId="77777777" w:rsidR="00215DEB" w:rsidRDefault="00411103">
      <w:pPr>
        <w:pStyle w:val="01"/>
        <w:spacing w:after="468"/>
        <w:rPr>
          <w:position w:val="70"/>
        </w:rPr>
      </w:pPr>
      <w:r>
        <w:rPr>
          <w:rFonts w:hint="eastAsia"/>
        </w:rPr>
        <w:lastRenderedPageBreak/>
        <w:t>说明书附图</w:t>
      </w:r>
    </w:p>
    <w:p w14:paraId="3E7217F1" w14:textId="77777777" w:rsidR="00584BAE" w:rsidRDefault="00584BAE" w:rsidP="00584BAE">
      <w:pPr>
        <w:pStyle w:val="05"/>
        <w:spacing w:before="156" w:after="156"/>
      </w:pPr>
    </w:p>
    <w:p w14:paraId="3A0D5816" w14:textId="68D02FF8" w:rsidR="00584BAE" w:rsidRDefault="00886CE0" w:rsidP="00584BAE">
      <w:pPr>
        <w:pStyle w:val="05"/>
        <w:spacing w:before="156" w:after="156"/>
      </w:pPr>
      <w:r>
        <w:object w:dxaOrig="13920" w:dyaOrig="13071" w14:anchorId="3B4FA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05pt;height:459.95pt" o:ole="">
            <v:imagedata r:id="rId14" o:title=""/>
          </v:shape>
          <o:OLEObject Type="Embed" ProgID="Visio.Drawing.11" ShapeID="_x0000_i1025" DrawAspect="Content" ObjectID="_1767423192" r:id="rId15"/>
        </w:object>
      </w:r>
    </w:p>
    <w:p w14:paraId="2CF90E2C" w14:textId="77777777" w:rsidR="00584BAE" w:rsidRDefault="00584BAE" w:rsidP="00584BAE">
      <w:pPr>
        <w:pStyle w:val="05"/>
        <w:spacing w:before="156" w:after="156"/>
      </w:pPr>
      <w:r>
        <w:rPr>
          <w:rFonts w:hint="eastAsia"/>
        </w:rPr>
        <w:t>图</w:t>
      </w:r>
      <w:r>
        <w:rPr>
          <w:rFonts w:hint="eastAsia"/>
        </w:rPr>
        <w:t xml:space="preserve"> 1</w:t>
      </w:r>
    </w:p>
    <w:p w14:paraId="69A18114" w14:textId="77777777" w:rsidR="00584BAE" w:rsidRDefault="00584BAE" w:rsidP="00584BAE">
      <w:pPr>
        <w:pStyle w:val="05"/>
        <w:spacing w:before="156" w:after="156"/>
      </w:pPr>
    </w:p>
    <w:p w14:paraId="73E1C6F6" w14:textId="77777777" w:rsidR="00584BAE" w:rsidRDefault="00584BAE" w:rsidP="00584BAE">
      <w:pPr>
        <w:widowControl/>
        <w:rPr>
          <w:b/>
          <w:snapToGrid w:val="0"/>
          <w:sz w:val="28"/>
        </w:rPr>
      </w:pPr>
      <w:r>
        <w:br w:type="page"/>
      </w:r>
    </w:p>
    <w:p w14:paraId="379ABE62" w14:textId="77777777" w:rsidR="00584BAE" w:rsidRDefault="00584BAE" w:rsidP="00584BAE">
      <w:pPr>
        <w:pStyle w:val="05"/>
        <w:spacing w:before="156" w:after="156"/>
      </w:pPr>
    </w:p>
    <w:p w14:paraId="4686888C" w14:textId="77777777" w:rsidR="00584BAE" w:rsidRDefault="00584BAE" w:rsidP="00584BAE">
      <w:pPr>
        <w:pStyle w:val="05"/>
        <w:spacing w:before="156" w:after="156"/>
      </w:pPr>
    </w:p>
    <w:p w14:paraId="32313F9F" w14:textId="77777777" w:rsidR="00584BAE" w:rsidRDefault="00584BAE" w:rsidP="00584BAE">
      <w:pPr>
        <w:pStyle w:val="05"/>
        <w:spacing w:before="156" w:after="156"/>
      </w:pPr>
      <w:r>
        <w:object w:dxaOrig="13218" w:dyaOrig="13077" w14:anchorId="7AF882D6">
          <v:shape id="_x0000_i1026" type="#_x0000_t75" style="width:463.7pt;height:460.5pt" o:ole="">
            <v:imagedata r:id="rId16" o:title=""/>
          </v:shape>
          <o:OLEObject Type="Embed" ProgID="Visio.Drawing.11" ShapeID="_x0000_i1026" DrawAspect="Content" ObjectID="_1767423193" r:id="rId17"/>
        </w:object>
      </w:r>
    </w:p>
    <w:p w14:paraId="26628BA8" w14:textId="77777777" w:rsidR="00584BAE" w:rsidRDefault="00584BAE" w:rsidP="00584BAE">
      <w:pPr>
        <w:pStyle w:val="05"/>
        <w:spacing w:before="156" w:after="156"/>
      </w:pPr>
      <w:r>
        <w:rPr>
          <w:rFonts w:hint="eastAsia"/>
        </w:rPr>
        <w:t>图</w:t>
      </w:r>
      <w:r>
        <w:rPr>
          <w:rFonts w:hint="eastAsia"/>
        </w:rPr>
        <w:t>2</w:t>
      </w:r>
    </w:p>
    <w:p w14:paraId="2D947E27" w14:textId="77777777" w:rsidR="00584BAE" w:rsidRDefault="00584BAE" w:rsidP="00584BAE">
      <w:pPr>
        <w:widowControl/>
        <w:rPr>
          <w:b/>
          <w:snapToGrid w:val="0"/>
          <w:sz w:val="28"/>
        </w:rPr>
      </w:pPr>
      <w:r>
        <w:br w:type="page"/>
      </w:r>
    </w:p>
    <w:p w14:paraId="34B87B01" w14:textId="77777777" w:rsidR="00584BAE" w:rsidRDefault="00584BAE" w:rsidP="00584BAE">
      <w:pPr>
        <w:pStyle w:val="05"/>
        <w:spacing w:before="156" w:after="156"/>
      </w:pPr>
    </w:p>
    <w:p w14:paraId="2453B13A" w14:textId="77777777" w:rsidR="00584BAE" w:rsidRDefault="00584BAE" w:rsidP="00584BAE">
      <w:pPr>
        <w:pStyle w:val="05"/>
        <w:spacing w:before="156" w:after="156"/>
      </w:pPr>
    </w:p>
    <w:p w14:paraId="39C2CC12" w14:textId="3ED4F0A4" w:rsidR="00584BAE" w:rsidRDefault="00886CE0" w:rsidP="00584BAE">
      <w:pPr>
        <w:pStyle w:val="05"/>
        <w:spacing w:before="156" w:after="156"/>
      </w:pPr>
      <w:r>
        <w:object w:dxaOrig="15550" w:dyaOrig="13071" w14:anchorId="2AC039AA">
          <v:shape id="_x0000_i1032" type="#_x0000_t75" style="width:443.3pt;height:373.45pt" o:ole="">
            <v:imagedata r:id="rId18" o:title=""/>
          </v:shape>
          <o:OLEObject Type="Embed" ProgID="Visio.Drawing.11" ShapeID="_x0000_i1032" DrawAspect="Content" ObjectID="_1767423194" r:id="rId19"/>
        </w:object>
      </w:r>
    </w:p>
    <w:p w14:paraId="011BABC1" w14:textId="77777777" w:rsidR="00584BAE" w:rsidRDefault="00584BAE" w:rsidP="00584BAE">
      <w:pPr>
        <w:pStyle w:val="05"/>
        <w:spacing w:before="156" w:after="156"/>
      </w:pPr>
      <w:r>
        <w:rPr>
          <w:rFonts w:hint="eastAsia"/>
        </w:rPr>
        <w:t>图</w:t>
      </w:r>
      <w:r>
        <w:rPr>
          <w:rFonts w:hint="eastAsia"/>
        </w:rPr>
        <w:t>3</w:t>
      </w:r>
    </w:p>
    <w:p w14:paraId="1D98BD18" w14:textId="77777777" w:rsidR="00584BAE" w:rsidRDefault="00584BAE" w:rsidP="00584BAE">
      <w:pPr>
        <w:pStyle w:val="05"/>
        <w:spacing w:before="156" w:after="156"/>
      </w:pPr>
    </w:p>
    <w:p w14:paraId="079AFB1E" w14:textId="77777777" w:rsidR="00584BAE" w:rsidRDefault="00584BAE" w:rsidP="00584BAE">
      <w:pPr>
        <w:widowControl/>
        <w:rPr>
          <w:b/>
          <w:snapToGrid w:val="0"/>
          <w:sz w:val="28"/>
        </w:rPr>
      </w:pPr>
      <w:r>
        <w:br w:type="page"/>
      </w:r>
    </w:p>
    <w:p w14:paraId="5FA0721E" w14:textId="77777777" w:rsidR="00584BAE" w:rsidRDefault="00584BAE" w:rsidP="00584BAE">
      <w:pPr>
        <w:pStyle w:val="05"/>
        <w:spacing w:before="156" w:after="156"/>
      </w:pPr>
    </w:p>
    <w:p w14:paraId="2946E4A5" w14:textId="77777777" w:rsidR="00584BAE" w:rsidRDefault="00584BAE" w:rsidP="00584BAE">
      <w:pPr>
        <w:pStyle w:val="05"/>
        <w:spacing w:before="156" w:after="156"/>
      </w:pPr>
      <w:r>
        <w:object w:dxaOrig="7797" w:dyaOrig="6127" w14:anchorId="2B70F438">
          <v:shape id="_x0000_i1028" type="#_x0000_t75" style="width:406.2pt;height:319.15pt" o:ole="">
            <v:imagedata r:id="rId20" o:title=""/>
          </v:shape>
          <o:OLEObject Type="Embed" ProgID="Visio.Drawing.11" ShapeID="_x0000_i1028" DrawAspect="Content" ObjectID="_1767423195" r:id="rId21"/>
        </w:object>
      </w:r>
    </w:p>
    <w:p w14:paraId="1FBE53C7" w14:textId="77777777" w:rsidR="00584BAE" w:rsidRDefault="00584BAE" w:rsidP="00584BAE">
      <w:pPr>
        <w:pStyle w:val="05"/>
        <w:spacing w:before="156" w:after="156"/>
      </w:pPr>
      <w:r>
        <w:rPr>
          <w:rFonts w:hint="eastAsia"/>
        </w:rPr>
        <w:t>图</w:t>
      </w:r>
      <w:r>
        <w:rPr>
          <w:rFonts w:hint="eastAsia"/>
        </w:rPr>
        <w:t>4</w:t>
      </w:r>
    </w:p>
    <w:p w14:paraId="63A0B7DB" w14:textId="77777777" w:rsidR="00584BAE" w:rsidRDefault="00584BAE" w:rsidP="00584BAE"/>
    <w:p w14:paraId="27BA401A" w14:textId="1A64D9E1" w:rsidR="00584BAE" w:rsidRDefault="00886CE0" w:rsidP="00584BAE">
      <w:pPr>
        <w:pStyle w:val="05"/>
        <w:spacing w:before="156" w:after="156"/>
      </w:pPr>
      <w:r>
        <w:object w:dxaOrig="10971" w:dyaOrig="3620" w14:anchorId="2755CA6F">
          <v:shape id="_x0000_i1029" type="#_x0000_t75" style="width:459.95pt;height:152.05pt" o:ole="">
            <v:imagedata r:id="rId22" o:title=""/>
          </v:shape>
          <o:OLEObject Type="Embed" ProgID="Visio.Drawing.11" ShapeID="_x0000_i1029" DrawAspect="Content" ObjectID="_1767423196" r:id="rId23"/>
        </w:object>
      </w:r>
    </w:p>
    <w:p w14:paraId="2F39DC5E" w14:textId="77777777" w:rsidR="00584BAE" w:rsidRDefault="00584BAE" w:rsidP="00584BAE">
      <w:pPr>
        <w:pStyle w:val="05"/>
        <w:spacing w:before="156" w:after="156"/>
      </w:pPr>
      <w:r>
        <w:rPr>
          <w:rFonts w:hint="eastAsia"/>
        </w:rPr>
        <w:t>图</w:t>
      </w:r>
      <w:r>
        <w:rPr>
          <w:rFonts w:hint="eastAsia"/>
        </w:rPr>
        <w:t>5</w:t>
      </w:r>
    </w:p>
    <w:p w14:paraId="59C7E175" w14:textId="77777777" w:rsidR="00AB3C89" w:rsidRDefault="00AB3C89">
      <w:pPr>
        <w:pStyle w:val="05"/>
        <w:spacing w:before="156" w:after="156" w:line="360" w:lineRule="auto"/>
      </w:pPr>
      <w:r>
        <w:br w:type="page"/>
      </w:r>
    </w:p>
    <w:p w14:paraId="64212124" w14:textId="77777777" w:rsidR="00215DEB" w:rsidRDefault="00215DEB">
      <w:pPr>
        <w:pStyle w:val="05"/>
        <w:spacing w:before="156" w:after="156" w:line="360" w:lineRule="auto"/>
      </w:pPr>
    </w:p>
    <w:p w14:paraId="66014189" w14:textId="77777777" w:rsidR="00AB3C89" w:rsidRDefault="00AB3C89">
      <w:pPr>
        <w:pStyle w:val="05"/>
        <w:spacing w:before="156" w:after="156" w:line="360" w:lineRule="auto"/>
      </w:pPr>
    </w:p>
    <w:p w14:paraId="593C0E58" w14:textId="77777777" w:rsidR="00AB3C89" w:rsidRDefault="006424B8">
      <w:pPr>
        <w:pStyle w:val="05"/>
        <w:spacing w:before="156" w:after="156" w:line="360" w:lineRule="auto"/>
      </w:pPr>
      <w:r>
        <w:object w:dxaOrig="13927" w:dyaOrig="13565" w14:anchorId="2143BFBF">
          <v:shape id="_x0000_i1030" type="#_x0000_t75" style="width:432.55pt;height:421.25pt" o:ole="">
            <v:imagedata r:id="rId24" o:title=""/>
          </v:shape>
          <o:OLEObject Type="Embed" ProgID="Visio.Drawing.11" ShapeID="_x0000_i1030" DrawAspect="Content" ObjectID="_1767423197" r:id="rId25"/>
        </w:object>
      </w:r>
    </w:p>
    <w:p w14:paraId="6FFF1D2F" w14:textId="77777777" w:rsidR="00F15888" w:rsidRDefault="00AB3C89">
      <w:pPr>
        <w:pStyle w:val="05"/>
        <w:spacing w:before="156" w:after="156" w:line="360" w:lineRule="auto"/>
      </w:pPr>
      <w:r>
        <w:rPr>
          <w:rFonts w:hint="eastAsia"/>
        </w:rPr>
        <w:t>图</w:t>
      </w:r>
      <w:r>
        <w:rPr>
          <w:rFonts w:hint="eastAsia"/>
        </w:rPr>
        <w:t>6</w:t>
      </w:r>
    </w:p>
    <w:p w14:paraId="290F7E66" w14:textId="77777777" w:rsidR="00215DEB" w:rsidRDefault="00215DEB">
      <w:pPr>
        <w:ind w:firstLineChars="200" w:firstLine="546"/>
        <w:rPr>
          <w:rFonts w:eastAsia="楷体_GB2312"/>
          <w:b/>
        </w:rPr>
      </w:pPr>
    </w:p>
    <w:p w14:paraId="5270DF4D" w14:textId="77777777" w:rsidR="00215DEB" w:rsidRDefault="00215DEB">
      <w:pPr>
        <w:ind w:firstLineChars="200" w:firstLine="546"/>
        <w:rPr>
          <w:rFonts w:eastAsia="楷体_GB2312"/>
          <w:b/>
        </w:rPr>
        <w:sectPr w:rsidR="00215DEB" w:rsidSect="005273B4">
          <w:footerReference w:type="first" r:id="rId26"/>
          <w:pgSz w:w="11906" w:h="16838"/>
          <w:pgMar w:top="1021" w:right="964" w:bottom="1134" w:left="1418" w:header="567" w:footer="680" w:gutter="0"/>
          <w:pgNumType w:start="1"/>
          <w:cols w:space="425"/>
          <w:titlePg/>
          <w:docGrid w:type="lines" w:linePitch="312"/>
        </w:sectPr>
      </w:pPr>
    </w:p>
    <w:p w14:paraId="4F337B6B" w14:textId="77777777" w:rsidR="00215DEB" w:rsidRDefault="00411103">
      <w:pPr>
        <w:pStyle w:val="01"/>
        <w:spacing w:after="468"/>
        <w:rPr>
          <w:position w:val="70"/>
        </w:rPr>
      </w:pPr>
      <w:r>
        <w:rPr>
          <w:rFonts w:hint="eastAsia"/>
        </w:rPr>
        <w:lastRenderedPageBreak/>
        <w:t>说明书摘要</w:t>
      </w:r>
    </w:p>
    <w:p w14:paraId="051287AC" w14:textId="77777777" w:rsidR="00A46681" w:rsidRDefault="00411103" w:rsidP="002C3B77">
      <w:pPr>
        <w:pStyle w:val="042"/>
        <w:ind w:firstLine="560"/>
        <w:rPr>
          <w:b w:val="0"/>
        </w:rPr>
      </w:pPr>
      <w:r>
        <w:rPr>
          <w:rFonts w:hint="eastAsia"/>
          <w:b w:val="0"/>
        </w:rPr>
        <w:t>本申请公开</w:t>
      </w:r>
      <w:r>
        <w:rPr>
          <w:b w:val="0"/>
        </w:rPr>
        <w:t>了</w:t>
      </w:r>
      <w:r>
        <w:rPr>
          <w:rFonts w:hint="eastAsia"/>
          <w:b w:val="0"/>
        </w:rPr>
        <w:t>一种</w:t>
      </w:r>
      <w:r w:rsidR="00A46681">
        <w:rPr>
          <w:rFonts w:hint="eastAsia"/>
          <w:b w:val="0"/>
        </w:rPr>
        <w:t>图像传感器</w:t>
      </w:r>
      <w:r>
        <w:rPr>
          <w:rFonts w:hint="eastAsia"/>
          <w:b w:val="0"/>
        </w:rPr>
        <w:t>。</w:t>
      </w:r>
      <w:r w:rsidR="00A46681">
        <w:rPr>
          <w:rFonts w:hint="eastAsia"/>
          <w:b w:val="0"/>
        </w:rPr>
        <w:t>图像传感器包括：</w:t>
      </w:r>
      <w:r w:rsidR="002C3B77">
        <w:rPr>
          <w:rFonts w:hint="eastAsia"/>
          <w:b w:val="0"/>
        </w:rPr>
        <w:t>像素阵列单元，像素阵列单元包括多个传感器像素；分别与像素阵列单元的各传感器像素列连接的多个垂直信号线；以及列处理单元，与多个垂直信号线连接，用于通过多个垂直信号线接收各个传感器像素列的传感器像素产生的传感器像素信号，并输出所接收的传感器像素信号。图像传感器还包括多个增益放大器，分别设置于各个所述垂直信号线上，用于对垂直信号线上的传感器像素信号进行放大，并且多个增益放大器的增益值不同</w:t>
      </w:r>
      <w:r w:rsidR="00A46681">
        <w:rPr>
          <w:rFonts w:hint="eastAsia"/>
          <w:b w:val="0"/>
        </w:rPr>
        <w:t>。从而解决了现有技术中产生高动态范围图像的方法在对高速运动的物体进行拍摄时，会产生拖尾现象的技术问题。</w:t>
      </w:r>
    </w:p>
    <w:p w14:paraId="32EB961F" w14:textId="77777777" w:rsidR="00215DEB" w:rsidRPr="00A46681" w:rsidRDefault="00215DEB">
      <w:pPr>
        <w:pStyle w:val="042"/>
        <w:ind w:firstLine="560"/>
        <w:rPr>
          <w:b w:val="0"/>
        </w:rPr>
      </w:pPr>
    </w:p>
    <w:p w14:paraId="12EAE56D" w14:textId="77777777" w:rsidR="00215DEB" w:rsidRDefault="00215DEB">
      <w:pPr>
        <w:pStyle w:val="042"/>
        <w:ind w:firstLine="562"/>
      </w:pPr>
    </w:p>
    <w:p w14:paraId="587048FC" w14:textId="77777777" w:rsidR="00215DEB" w:rsidRDefault="00215DEB">
      <w:pPr>
        <w:pStyle w:val="042"/>
        <w:ind w:firstLine="562"/>
      </w:pPr>
    </w:p>
    <w:p w14:paraId="66ACC2D6" w14:textId="77777777" w:rsidR="00215DEB" w:rsidRDefault="00215DEB">
      <w:pPr>
        <w:pStyle w:val="042"/>
        <w:ind w:firstLine="562"/>
        <w:sectPr w:rsidR="00215DEB" w:rsidSect="005273B4">
          <w:headerReference w:type="default" r:id="rId27"/>
          <w:footerReference w:type="default" r:id="rId28"/>
          <w:footerReference w:type="first" r:id="rId29"/>
          <w:pgSz w:w="11906" w:h="16838"/>
          <w:pgMar w:top="1021" w:right="964" w:bottom="1134" w:left="1418" w:header="567" w:footer="680" w:gutter="0"/>
          <w:lnNumType w:countBy="5"/>
          <w:pgNumType w:start="1"/>
          <w:cols w:space="425"/>
          <w:titlePg/>
          <w:docGrid w:type="lines" w:linePitch="312"/>
        </w:sectPr>
      </w:pPr>
    </w:p>
    <w:p w14:paraId="0CBB7D0A" w14:textId="77777777" w:rsidR="00215DEB" w:rsidRDefault="00411103">
      <w:pPr>
        <w:pStyle w:val="01"/>
        <w:spacing w:after="468"/>
        <w:rPr>
          <w:position w:val="70"/>
        </w:rPr>
      </w:pPr>
      <w:r>
        <w:rPr>
          <w:rFonts w:hint="eastAsia"/>
        </w:rPr>
        <w:lastRenderedPageBreak/>
        <w:t>摘要附图</w:t>
      </w:r>
    </w:p>
    <w:p w14:paraId="0FB88E53" w14:textId="77777777" w:rsidR="00215DEB" w:rsidRDefault="00215DEB">
      <w:pPr>
        <w:pStyle w:val="05"/>
        <w:spacing w:before="156" w:after="156"/>
      </w:pPr>
    </w:p>
    <w:p w14:paraId="3638C7A4" w14:textId="77777777" w:rsidR="00215DEB" w:rsidRDefault="002C3B77">
      <w:pPr>
        <w:pStyle w:val="05"/>
        <w:spacing w:before="156" w:after="156"/>
      </w:pPr>
      <w:r>
        <w:rPr>
          <w:rFonts w:hint="eastAsia"/>
        </w:rPr>
        <w:t>图</w:t>
      </w:r>
      <w:r>
        <w:rPr>
          <w:rFonts w:hint="eastAsia"/>
        </w:rPr>
        <w:t>1</w:t>
      </w:r>
    </w:p>
    <w:sectPr w:rsidR="00215DEB" w:rsidSect="005273B4">
      <w:footerReference w:type="first" r:id="rId30"/>
      <w:pgSz w:w="11906" w:h="16838"/>
      <w:pgMar w:top="1021" w:right="964" w:bottom="1134" w:left="1418" w:header="567" w:footer="680"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28351" w14:textId="77777777" w:rsidR="005273B4" w:rsidRDefault="005273B4">
      <w:pPr>
        <w:spacing w:line="240" w:lineRule="auto"/>
      </w:pPr>
      <w:r>
        <w:separator/>
      </w:r>
    </w:p>
  </w:endnote>
  <w:endnote w:type="continuationSeparator" w:id="0">
    <w:p w14:paraId="477ECC95" w14:textId="77777777" w:rsidR="005273B4" w:rsidRDefault="00527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A274" w14:textId="77777777" w:rsidR="00126561" w:rsidRDefault="000A01D5">
    <w:pPr>
      <w:pStyle w:val="a8"/>
      <w:jc w:val="center"/>
    </w:pPr>
    <w:r>
      <w:fldChar w:fldCharType="begin"/>
    </w:r>
    <w:r w:rsidR="00126561">
      <w:instrText xml:space="preserve"> PAGE   \* MERGEFORMAT </w:instrText>
    </w:r>
    <w:r>
      <w:fldChar w:fldCharType="separate"/>
    </w:r>
    <w:r w:rsidR="00D85E6D" w:rsidRPr="00D85E6D">
      <w:rPr>
        <w:noProof/>
        <w:lang w:val="zh-CN"/>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55EE" w14:textId="77777777" w:rsidR="00126561" w:rsidRDefault="000A01D5">
    <w:pPr>
      <w:pStyle w:val="a8"/>
      <w:jc w:val="center"/>
    </w:pPr>
    <w:r>
      <w:fldChar w:fldCharType="begin"/>
    </w:r>
    <w:r w:rsidR="00126561">
      <w:instrText>PAGE   \* MERGEFORMAT</w:instrText>
    </w:r>
    <w:r>
      <w:fldChar w:fldCharType="separate"/>
    </w:r>
    <w:r w:rsidR="00D85E6D" w:rsidRPr="00D85E6D">
      <w:rPr>
        <w:noProof/>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8E73C" w14:textId="77777777" w:rsidR="00126561" w:rsidRDefault="000A01D5">
    <w:pPr>
      <w:pStyle w:val="a8"/>
      <w:jc w:val="center"/>
    </w:pPr>
    <w:r>
      <w:fldChar w:fldCharType="begin"/>
    </w:r>
    <w:r w:rsidR="00126561">
      <w:instrText xml:space="preserve"> PAGE   \* MERGEFORMAT </w:instrText>
    </w:r>
    <w:r>
      <w:fldChar w:fldCharType="separate"/>
    </w:r>
    <w:r w:rsidR="000D0AD3" w:rsidRPr="000D0AD3">
      <w:rPr>
        <w:noProof/>
        <w:lang w:val="zh-CN"/>
      </w:rPr>
      <w:t>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723F" w14:textId="77777777" w:rsidR="00126561" w:rsidRDefault="000A01D5">
    <w:pPr>
      <w:pStyle w:val="a8"/>
      <w:jc w:val="center"/>
    </w:pPr>
    <w:r>
      <w:fldChar w:fldCharType="begin"/>
    </w:r>
    <w:r w:rsidR="00126561">
      <w:instrText>PAGE   \* MERGEFORMAT</w:instrText>
    </w:r>
    <w:r>
      <w:fldChar w:fldCharType="separate"/>
    </w:r>
    <w:r w:rsidR="00D85E6D" w:rsidRPr="00D85E6D">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E4D2" w14:textId="77777777" w:rsidR="00126561" w:rsidRDefault="000A01D5">
    <w:pPr>
      <w:pStyle w:val="a8"/>
      <w:jc w:val="center"/>
    </w:pPr>
    <w:r>
      <w:fldChar w:fldCharType="begin"/>
    </w:r>
    <w:r w:rsidR="00126561">
      <w:instrText>PAGE   \* MERGEFORMAT</w:instrText>
    </w:r>
    <w:r>
      <w:fldChar w:fldCharType="separate"/>
    </w:r>
    <w:r w:rsidR="000D0AD3" w:rsidRPr="000D0AD3">
      <w:rPr>
        <w:noProof/>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5EA6" w14:textId="77777777" w:rsidR="00126561" w:rsidRDefault="000A01D5">
    <w:pPr>
      <w:pStyle w:val="a8"/>
      <w:jc w:val="center"/>
    </w:pPr>
    <w:r>
      <w:fldChar w:fldCharType="begin"/>
    </w:r>
    <w:r w:rsidR="00126561">
      <w:instrText xml:space="preserve"> PAGE   \* MERGEFORMAT </w:instrText>
    </w:r>
    <w:r>
      <w:fldChar w:fldCharType="separate"/>
    </w:r>
    <w:r w:rsidR="00126561">
      <w:rPr>
        <w:lang w:val="zh-CN"/>
      </w:rP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99EF" w14:textId="77777777" w:rsidR="00126561" w:rsidRDefault="000A01D5">
    <w:pPr>
      <w:pStyle w:val="a8"/>
      <w:jc w:val="center"/>
    </w:pPr>
    <w:r>
      <w:fldChar w:fldCharType="begin"/>
    </w:r>
    <w:r w:rsidR="00126561">
      <w:instrText xml:space="preserve"> PAGE   \* MERGEFORMAT </w:instrText>
    </w:r>
    <w:r>
      <w:fldChar w:fldCharType="separate"/>
    </w:r>
    <w:r w:rsidR="00D85E6D" w:rsidRPr="00D85E6D">
      <w:rPr>
        <w:noProof/>
        <w:lang w:val="zh-CN"/>
      </w:rP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2BB7A" w14:textId="77777777" w:rsidR="00126561" w:rsidRDefault="000A01D5">
    <w:pPr>
      <w:pStyle w:val="a8"/>
      <w:jc w:val="center"/>
    </w:pPr>
    <w:r>
      <w:fldChar w:fldCharType="begin"/>
    </w:r>
    <w:r w:rsidR="00126561">
      <w:instrText xml:space="preserve"> PAGE   \* MERGEFORMAT </w:instrText>
    </w:r>
    <w:r>
      <w:fldChar w:fldCharType="separate"/>
    </w:r>
    <w:r w:rsidR="00D85E6D" w:rsidRPr="00D85E6D">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7378" w14:textId="77777777" w:rsidR="005273B4" w:rsidRDefault="005273B4">
      <w:pPr>
        <w:spacing w:line="240" w:lineRule="auto"/>
      </w:pPr>
      <w:r>
        <w:separator/>
      </w:r>
    </w:p>
  </w:footnote>
  <w:footnote w:type="continuationSeparator" w:id="0">
    <w:p w14:paraId="129FC7D5" w14:textId="77777777" w:rsidR="005273B4" w:rsidRDefault="005273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D744C" w14:textId="77777777" w:rsidR="00126561" w:rsidRDefault="00126561">
    <w:pPr>
      <w:pStyle w:val="042"/>
      <w:ind w:firstLine="56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530C" w14:textId="7EF754D5" w:rsidR="00126561" w:rsidRDefault="00886CE0">
    <w:r>
      <w:rPr>
        <w:noProof/>
      </w:rPr>
      <mc:AlternateContent>
        <mc:Choice Requires="wps">
          <w:drawing>
            <wp:anchor distT="0" distB="0" distL="114300" distR="114300" simplePos="0" relativeHeight="251657728" behindDoc="1" locked="0" layoutInCell="1" allowOverlap="1" wp14:anchorId="4C8C25DF" wp14:editId="7B336D5C">
              <wp:simplePos x="0" y="0"/>
              <wp:positionH relativeFrom="column">
                <wp:posOffset>4718685</wp:posOffset>
              </wp:positionH>
              <wp:positionV relativeFrom="page">
                <wp:posOffset>756285</wp:posOffset>
              </wp:positionV>
              <wp:extent cx="1329055" cy="17145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171450"/>
                      </a:xfrm>
                      <a:prstGeom prst="rect">
                        <a:avLst/>
                      </a:prstGeom>
                      <a:solidFill>
                        <a:srgbClr val="FFFFFF"/>
                      </a:solidFill>
                      <a:ln>
                        <a:noFill/>
                      </a:ln>
                    </wps:spPr>
                    <wps:txbx>
                      <w:txbxContent>
                        <w:p w14:paraId="3795B687" w14:textId="77777777" w:rsidR="00126561" w:rsidRDefault="00126561">
                          <w:pPr>
                            <w:pStyle w:val="09"/>
                          </w:pPr>
                          <w:r>
                            <w:rPr>
                              <w:rFonts w:hint="eastAsia"/>
                            </w:rPr>
                            <w:t>BJ1801893CN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8C25DF" id="_x0000_t202" coordsize="21600,21600" o:spt="202" path="m,l,21600r21600,l21600,xe">
              <v:stroke joinstyle="miter"/>
              <v:path gradientshapeok="t" o:connecttype="rect"/>
            </v:shapetype>
            <v:shape id="文本框 2" o:spid="_x0000_s1026" type="#_x0000_t202" style="position:absolute;left:0;text-align:left;margin-left:371.55pt;margin-top:59.55pt;width:104.6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" stroked="f">
              <v:textbox inset="0,0,0,0">
                <w:txbxContent>
                  <w:p w14:paraId="3795B687" w14:textId="77777777" w:rsidR="00126561" w:rsidRDefault="00126561">
                    <w:pPr>
                      <w:pStyle w:val="09"/>
                    </w:pPr>
                    <w:r>
                      <w:rPr>
                        <w:rFonts w:hint="eastAsia"/>
                      </w:rPr>
                      <w:t>BJ1801893CN</w:t>
                    </w:r>
                  </w:p>
                </w:txbxContent>
              </v:textbox>
              <w10:wrap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1557" w14:textId="77777777" w:rsidR="00126561" w:rsidRDefault="00126561"/>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st mj">
    <w15:presenceInfo w15:providerId="Windows Live" w15:userId="794fb1db4d5af6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trackRevisions/>
  <w:defaultTabStop w:val="420"/>
  <w:drawingGridHorizontalSpacing w:val="104"/>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67"/>
    <w:rsid w:val="0000359C"/>
    <w:rsid w:val="00004584"/>
    <w:rsid w:val="000058B2"/>
    <w:rsid w:val="00012CBB"/>
    <w:rsid w:val="000214DB"/>
    <w:rsid w:val="000217C0"/>
    <w:rsid w:val="000242C4"/>
    <w:rsid w:val="00025714"/>
    <w:rsid w:val="0003455C"/>
    <w:rsid w:val="00036F37"/>
    <w:rsid w:val="000440C9"/>
    <w:rsid w:val="00044467"/>
    <w:rsid w:val="00045A4B"/>
    <w:rsid w:val="000616F5"/>
    <w:rsid w:val="00067B31"/>
    <w:rsid w:val="00071674"/>
    <w:rsid w:val="000809DC"/>
    <w:rsid w:val="00082DF0"/>
    <w:rsid w:val="000912FC"/>
    <w:rsid w:val="000916E5"/>
    <w:rsid w:val="000950A7"/>
    <w:rsid w:val="00095EED"/>
    <w:rsid w:val="000A01D5"/>
    <w:rsid w:val="000A1483"/>
    <w:rsid w:val="000A4B25"/>
    <w:rsid w:val="000B5251"/>
    <w:rsid w:val="000B6C0C"/>
    <w:rsid w:val="000C388E"/>
    <w:rsid w:val="000D0AD3"/>
    <w:rsid w:val="000E0186"/>
    <w:rsid w:val="000E42F0"/>
    <w:rsid w:val="000E5DA7"/>
    <w:rsid w:val="000F7513"/>
    <w:rsid w:val="00105774"/>
    <w:rsid w:val="001075DE"/>
    <w:rsid w:val="00114BA4"/>
    <w:rsid w:val="001158AE"/>
    <w:rsid w:val="001221BB"/>
    <w:rsid w:val="0012415A"/>
    <w:rsid w:val="00126561"/>
    <w:rsid w:val="001342FC"/>
    <w:rsid w:val="001513BD"/>
    <w:rsid w:val="001637ED"/>
    <w:rsid w:val="0016414E"/>
    <w:rsid w:val="00170126"/>
    <w:rsid w:val="0018306B"/>
    <w:rsid w:val="001905A4"/>
    <w:rsid w:val="001A1D33"/>
    <w:rsid w:val="001A222D"/>
    <w:rsid w:val="001B0FC4"/>
    <w:rsid w:val="001B54C9"/>
    <w:rsid w:val="001D0E56"/>
    <w:rsid w:val="001D0FCC"/>
    <w:rsid w:val="001D3799"/>
    <w:rsid w:val="001E3FC9"/>
    <w:rsid w:val="002001D9"/>
    <w:rsid w:val="00214031"/>
    <w:rsid w:val="00215DEB"/>
    <w:rsid w:val="00222AAE"/>
    <w:rsid w:val="0022787D"/>
    <w:rsid w:val="00230961"/>
    <w:rsid w:val="00231D6E"/>
    <w:rsid w:val="00235D71"/>
    <w:rsid w:val="00237095"/>
    <w:rsid w:val="00244A6C"/>
    <w:rsid w:val="00245455"/>
    <w:rsid w:val="00245C01"/>
    <w:rsid w:val="00277E7B"/>
    <w:rsid w:val="002856A5"/>
    <w:rsid w:val="00287319"/>
    <w:rsid w:val="002948E4"/>
    <w:rsid w:val="00296F7C"/>
    <w:rsid w:val="0029726B"/>
    <w:rsid w:val="002A66E6"/>
    <w:rsid w:val="002B1CAF"/>
    <w:rsid w:val="002B690A"/>
    <w:rsid w:val="002C35E9"/>
    <w:rsid w:val="002C3B77"/>
    <w:rsid w:val="002C4369"/>
    <w:rsid w:val="002C4579"/>
    <w:rsid w:val="002C502A"/>
    <w:rsid w:val="002C5A03"/>
    <w:rsid w:val="002D4283"/>
    <w:rsid w:val="002E2617"/>
    <w:rsid w:val="002F05B5"/>
    <w:rsid w:val="002F7F4B"/>
    <w:rsid w:val="00307841"/>
    <w:rsid w:val="00310E06"/>
    <w:rsid w:val="003164E1"/>
    <w:rsid w:val="0031725F"/>
    <w:rsid w:val="00327DF0"/>
    <w:rsid w:val="003316D6"/>
    <w:rsid w:val="00332E7D"/>
    <w:rsid w:val="00341C88"/>
    <w:rsid w:val="00347401"/>
    <w:rsid w:val="00350918"/>
    <w:rsid w:val="00350A02"/>
    <w:rsid w:val="003524E4"/>
    <w:rsid w:val="0035490C"/>
    <w:rsid w:val="00355D17"/>
    <w:rsid w:val="00357C7A"/>
    <w:rsid w:val="0036613F"/>
    <w:rsid w:val="00376048"/>
    <w:rsid w:val="0037671C"/>
    <w:rsid w:val="003917D9"/>
    <w:rsid w:val="003A3D6A"/>
    <w:rsid w:val="003A4714"/>
    <w:rsid w:val="003A699A"/>
    <w:rsid w:val="003B2C85"/>
    <w:rsid w:val="003C4FAC"/>
    <w:rsid w:val="003C56DB"/>
    <w:rsid w:val="003C6F9C"/>
    <w:rsid w:val="003D0F67"/>
    <w:rsid w:val="003D383F"/>
    <w:rsid w:val="003D5CD9"/>
    <w:rsid w:val="003E0D28"/>
    <w:rsid w:val="003E2CFB"/>
    <w:rsid w:val="003E3DFA"/>
    <w:rsid w:val="003F283A"/>
    <w:rsid w:val="003F51A7"/>
    <w:rsid w:val="00403B3E"/>
    <w:rsid w:val="00405CD0"/>
    <w:rsid w:val="0040644A"/>
    <w:rsid w:val="00406B62"/>
    <w:rsid w:val="00411103"/>
    <w:rsid w:val="0042047A"/>
    <w:rsid w:val="00421848"/>
    <w:rsid w:val="00422F34"/>
    <w:rsid w:val="00424115"/>
    <w:rsid w:val="004519C3"/>
    <w:rsid w:val="00453E08"/>
    <w:rsid w:val="0045474E"/>
    <w:rsid w:val="004639E1"/>
    <w:rsid w:val="004707A7"/>
    <w:rsid w:val="00473BA4"/>
    <w:rsid w:val="00483A17"/>
    <w:rsid w:val="004845E4"/>
    <w:rsid w:val="004849BA"/>
    <w:rsid w:val="004935A6"/>
    <w:rsid w:val="00495463"/>
    <w:rsid w:val="004A504A"/>
    <w:rsid w:val="004B28B8"/>
    <w:rsid w:val="004C08DA"/>
    <w:rsid w:val="004C293D"/>
    <w:rsid w:val="004D69BD"/>
    <w:rsid w:val="004E4DDD"/>
    <w:rsid w:val="004F226C"/>
    <w:rsid w:val="004F2D47"/>
    <w:rsid w:val="005004CB"/>
    <w:rsid w:val="00507B0C"/>
    <w:rsid w:val="005105A8"/>
    <w:rsid w:val="005273B4"/>
    <w:rsid w:val="00531807"/>
    <w:rsid w:val="00535BCF"/>
    <w:rsid w:val="005425AB"/>
    <w:rsid w:val="005725CA"/>
    <w:rsid w:val="005759E7"/>
    <w:rsid w:val="005765FB"/>
    <w:rsid w:val="005836B0"/>
    <w:rsid w:val="00584BAE"/>
    <w:rsid w:val="00587220"/>
    <w:rsid w:val="00596C8E"/>
    <w:rsid w:val="00597067"/>
    <w:rsid w:val="005A1C53"/>
    <w:rsid w:val="005A376D"/>
    <w:rsid w:val="005A395F"/>
    <w:rsid w:val="005A6984"/>
    <w:rsid w:val="005C0189"/>
    <w:rsid w:val="005D11B7"/>
    <w:rsid w:val="005E0140"/>
    <w:rsid w:val="005F2B86"/>
    <w:rsid w:val="005F5821"/>
    <w:rsid w:val="00604E61"/>
    <w:rsid w:val="006074D9"/>
    <w:rsid w:val="0062212A"/>
    <w:rsid w:val="0062464B"/>
    <w:rsid w:val="006260AC"/>
    <w:rsid w:val="0063013B"/>
    <w:rsid w:val="00632A5D"/>
    <w:rsid w:val="006331CC"/>
    <w:rsid w:val="006333DC"/>
    <w:rsid w:val="006368AB"/>
    <w:rsid w:val="00642221"/>
    <w:rsid w:val="006424B8"/>
    <w:rsid w:val="00643E3E"/>
    <w:rsid w:val="006458A0"/>
    <w:rsid w:val="00653DA5"/>
    <w:rsid w:val="006676B5"/>
    <w:rsid w:val="006778A1"/>
    <w:rsid w:val="00680BD7"/>
    <w:rsid w:val="006A6603"/>
    <w:rsid w:val="006B2A89"/>
    <w:rsid w:val="006C23B2"/>
    <w:rsid w:val="006C33F8"/>
    <w:rsid w:val="006C4975"/>
    <w:rsid w:val="006C624A"/>
    <w:rsid w:val="006D69D5"/>
    <w:rsid w:val="006E382D"/>
    <w:rsid w:val="006E6746"/>
    <w:rsid w:val="006F333A"/>
    <w:rsid w:val="00700AF5"/>
    <w:rsid w:val="00703EBF"/>
    <w:rsid w:val="007060D4"/>
    <w:rsid w:val="007072B7"/>
    <w:rsid w:val="007155E0"/>
    <w:rsid w:val="00734FCD"/>
    <w:rsid w:val="00735A7E"/>
    <w:rsid w:val="00740C6D"/>
    <w:rsid w:val="00744CA8"/>
    <w:rsid w:val="0076707A"/>
    <w:rsid w:val="00777389"/>
    <w:rsid w:val="00785B29"/>
    <w:rsid w:val="00796718"/>
    <w:rsid w:val="00796E4B"/>
    <w:rsid w:val="007B2210"/>
    <w:rsid w:val="007C024B"/>
    <w:rsid w:val="007C241C"/>
    <w:rsid w:val="007D64E2"/>
    <w:rsid w:val="007E07BC"/>
    <w:rsid w:val="007E61DA"/>
    <w:rsid w:val="007E71D9"/>
    <w:rsid w:val="007F06B1"/>
    <w:rsid w:val="007F7034"/>
    <w:rsid w:val="008034C3"/>
    <w:rsid w:val="00803B4F"/>
    <w:rsid w:val="00824FC5"/>
    <w:rsid w:val="00843DDC"/>
    <w:rsid w:val="00856EF4"/>
    <w:rsid w:val="00863F6C"/>
    <w:rsid w:val="008739AF"/>
    <w:rsid w:val="00876C30"/>
    <w:rsid w:val="00886CE0"/>
    <w:rsid w:val="00892A95"/>
    <w:rsid w:val="00894C6E"/>
    <w:rsid w:val="00897671"/>
    <w:rsid w:val="008A4EF2"/>
    <w:rsid w:val="008B2701"/>
    <w:rsid w:val="008B49EE"/>
    <w:rsid w:val="008B70F8"/>
    <w:rsid w:val="008C3D35"/>
    <w:rsid w:val="008C48C2"/>
    <w:rsid w:val="008C64CD"/>
    <w:rsid w:val="008C68E2"/>
    <w:rsid w:val="008D6255"/>
    <w:rsid w:val="008D68DF"/>
    <w:rsid w:val="008E0C34"/>
    <w:rsid w:val="008E3A9A"/>
    <w:rsid w:val="008F17B2"/>
    <w:rsid w:val="008F453A"/>
    <w:rsid w:val="00905908"/>
    <w:rsid w:val="0091217E"/>
    <w:rsid w:val="009123A0"/>
    <w:rsid w:val="00914B4C"/>
    <w:rsid w:val="009156D8"/>
    <w:rsid w:val="009163EE"/>
    <w:rsid w:val="009213DA"/>
    <w:rsid w:val="00925820"/>
    <w:rsid w:val="009356FB"/>
    <w:rsid w:val="0094640F"/>
    <w:rsid w:val="009474B2"/>
    <w:rsid w:val="009609A9"/>
    <w:rsid w:val="00962A35"/>
    <w:rsid w:val="0096341A"/>
    <w:rsid w:val="00963849"/>
    <w:rsid w:val="0096668C"/>
    <w:rsid w:val="009729FE"/>
    <w:rsid w:val="00974336"/>
    <w:rsid w:val="00980F1C"/>
    <w:rsid w:val="009862CF"/>
    <w:rsid w:val="00990F51"/>
    <w:rsid w:val="0099328B"/>
    <w:rsid w:val="009A71F0"/>
    <w:rsid w:val="009B0023"/>
    <w:rsid w:val="009B1CC2"/>
    <w:rsid w:val="009C1FC9"/>
    <w:rsid w:val="009D1EE8"/>
    <w:rsid w:val="009D2349"/>
    <w:rsid w:val="009E7D83"/>
    <w:rsid w:val="009F12BA"/>
    <w:rsid w:val="00A01867"/>
    <w:rsid w:val="00A15FBC"/>
    <w:rsid w:val="00A221CB"/>
    <w:rsid w:val="00A23393"/>
    <w:rsid w:val="00A24088"/>
    <w:rsid w:val="00A247E8"/>
    <w:rsid w:val="00A2534F"/>
    <w:rsid w:val="00A4486C"/>
    <w:rsid w:val="00A46681"/>
    <w:rsid w:val="00A50A47"/>
    <w:rsid w:val="00A52875"/>
    <w:rsid w:val="00A540FF"/>
    <w:rsid w:val="00A549A5"/>
    <w:rsid w:val="00A61D31"/>
    <w:rsid w:val="00A64015"/>
    <w:rsid w:val="00A65925"/>
    <w:rsid w:val="00A73B00"/>
    <w:rsid w:val="00A76699"/>
    <w:rsid w:val="00A766FC"/>
    <w:rsid w:val="00A83A99"/>
    <w:rsid w:val="00A86DA1"/>
    <w:rsid w:val="00A96138"/>
    <w:rsid w:val="00AA23DB"/>
    <w:rsid w:val="00AA355F"/>
    <w:rsid w:val="00AA43AD"/>
    <w:rsid w:val="00AA7461"/>
    <w:rsid w:val="00AA7AF7"/>
    <w:rsid w:val="00AB23D5"/>
    <w:rsid w:val="00AB3C89"/>
    <w:rsid w:val="00AE467D"/>
    <w:rsid w:val="00AF11B2"/>
    <w:rsid w:val="00AF48C0"/>
    <w:rsid w:val="00AF54DB"/>
    <w:rsid w:val="00AF63A5"/>
    <w:rsid w:val="00B00942"/>
    <w:rsid w:val="00B065A3"/>
    <w:rsid w:val="00B177A0"/>
    <w:rsid w:val="00B3170E"/>
    <w:rsid w:val="00B33902"/>
    <w:rsid w:val="00B3628E"/>
    <w:rsid w:val="00B412CE"/>
    <w:rsid w:val="00B43EB2"/>
    <w:rsid w:val="00B501EB"/>
    <w:rsid w:val="00B53BF1"/>
    <w:rsid w:val="00B64447"/>
    <w:rsid w:val="00B718E0"/>
    <w:rsid w:val="00B76667"/>
    <w:rsid w:val="00BB0FEE"/>
    <w:rsid w:val="00BD63AD"/>
    <w:rsid w:val="00BE0FC3"/>
    <w:rsid w:val="00BE38A6"/>
    <w:rsid w:val="00BE74A5"/>
    <w:rsid w:val="00BF00F7"/>
    <w:rsid w:val="00BF76CE"/>
    <w:rsid w:val="00BF773D"/>
    <w:rsid w:val="00C00D2B"/>
    <w:rsid w:val="00C0417F"/>
    <w:rsid w:val="00C044EB"/>
    <w:rsid w:val="00C1784B"/>
    <w:rsid w:val="00C301F1"/>
    <w:rsid w:val="00C313DE"/>
    <w:rsid w:val="00C323B1"/>
    <w:rsid w:val="00C42056"/>
    <w:rsid w:val="00C43777"/>
    <w:rsid w:val="00C47D1C"/>
    <w:rsid w:val="00C55434"/>
    <w:rsid w:val="00C55D52"/>
    <w:rsid w:val="00C63ABF"/>
    <w:rsid w:val="00C71321"/>
    <w:rsid w:val="00C71482"/>
    <w:rsid w:val="00C721BF"/>
    <w:rsid w:val="00C7278E"/>
    <w:rsid w:val="00C733A2"/>
    <w:rsid w:val="00C8069F"/>
    <w:rsid w:val="00C860AB"/>
    <w:rsid w:val="00C87435"/>
    <w:rsid w:val="00C918B1"/>
    <w:rsid w:val="00C95112"/>
    <w:rsid w:val="00CA2558"/>
    <w:rsid w:val="00CA5CB4"/>
    <w:rsid w:val="00CC0DC8"/>
    <w:rsid w:val="00CC2F74"/>
    <w:rsid w:val="00CC36AD"/>
    <w:rsid w:val="00CD3933"/>
    <w:rsid w:val="00CD4025"/>
    <w:rsid w:val="00CD7E20"/>
    <w:rsid w:val="00CF3380"/>
    <w:rsid w:val="00CF7CAE"/>
    <w:rsid w:val="00D042F9"/>
    <w:rsid w:val="00D14AAC"/>
    <w:rsid w:val="00D14C92"/>
    <w:rsid w:val="00D16C41"/>
    <w:rsid w:val="00D20C0C"/>
    <w:rsid w:val="00D23482"/>
    <w:rsid w:val="00D368FE"/>
    <w:rsid w:val="00D37C2B"/>
    <w:rsid w:val="00D4659F"/>
    <w:rsid w:val="00D46E8E"/>
    <w:rsid w:val="00D554DF"/>
    <w:rsid w:val="00D81382"/>
    <w:rsid w:val="00D816A5"/>
    <w:rsid w:val="00D85E6D"/>
    <w:rsid w:val="00DA2AFA"/>
    <w:rsid w:val="00DA2DFE"/>
    <w:rsid w:val="00DA39E1"/>
    <w:rsid w:val="00DB2421"/>
    <w:rsid w:val="00DB3A27"/>
    <w:rsid w:val="00DC50AC"/>
    <w:rsid w:val="00DC6BBD"/>
    <w:rsid w:val="00DD277C"/>
    <w:rsid w:val="00DD30FE"/>
    <w:rsid w:val="00DD60FD"/>
    <w:rsid w:val="00DD71B7"/>
    <w:rsid w:val="00DE25A2"/>
    <w:rsid w:val="00DF1231"/>
    <w:rsid w:val="00E024C4"/>
    <w:rsid w:val="00E06F9F"/>
    <w:rsid w:val="00E20495"/>
    <w:rsid w:val="00E20DE2"/>
    <w:rsid w:val="00E30C71"/>
    <w:rsid w:val="00E43CAF"/>
    <w:rsid w:val="00E463A2"/>
    <w:rsid w:val="00E512DE"/>
    <w:rsid w:val="00E54BA1"/>
    <w:rsid w:val="00E61907"/>
    <w:rsid w:val="00E62FAB"/>
    <w:rsid w:val="00E65F7B"/>
    <w:rsid w:val="00E714BE"/>
    <w:rsid w:val="00E7160A"/>
    <w:rsid w:val="00E75736"/>
    <w:rsid w:val="00E80B0A"/>
    <w:rsid w:val="00E92F0A"/>
    <w:rsid w:val="00E948F0"/>
    <w:rsid w:val="00EA0A98"/>
    <w:rsid w:val="00EA669D"/>
    <w:rsid w:val="00EA74A7"/>
    <w:rsid w:val="00EC4D87"/>
    <w:rsid w:val="00EC6AAC"/>
    <w:rsid w:val="00ED6660"/>
    <w:rsid w:val="00EE6B80"/>
    <w:rsid w:val="00EF178B"/>
    <w:rsid w:val="00F0193D"/>
    <w:rsid w:val="00F025E3"/>
    <w:rsid w:val="00F15888"/>
    <w:rsid w:val="00F1613A"/>
    <w:rsid w:val="00F2409D"/>
    <w:rsid w:val="00F251B8"/>
    <w:rsid w:val="00F360D9"/>
    <w:rsid w:val="00F40EC8"/>
    <w:rsid w:val="00F425C4"/>
    <w:rsid w:val="00F43038"/>
    <w:rsid w:val="00F47B44"/>
    <w:rsid w:val="00F5297A"/>
    <w:rsid w:val="00F529B4"/>
    <w:rsid w:val="00F606FE"/>
    <w:rsid w:val="00F60AAF"/>
    <w:rsid w:val="00F62291"/>
    <w:rsid w:val="00F63278"/>
    <w:rsid w:val="00F64C83"/>
    <w:rsid w:val="00F65F5B"/>
    <w:rsid w:val="00F674C6"/>
    <w:rsid w:val="00F70B9C"/>
    <w:rsid w:val="00F71BFE"/>
    <w:rsid w:val="00F81F53"/>
    <w:rsid w:val="00F820E5"/>
    <w:rsid w:val="00F845A6"/>
    <w:rsid w:val="00F87003"/>
    <w:rsid w:val="00F93308"/>
    <w:rsid w:val="00F94708"/>
    <w:rsid w:val="00FB06DD"/>
    <w:rsid w:val="00FC4361"/>
    <w:rsid w:val="00FC4D95"/>
    <w:rsid w:val="00FD47A6"/>
    <w:rsid w:val="00FD61EA"/>
    <w:rsid w:val="00FF0959"/>
    <w:rsid w:val="108E7709"/>
    <w:rsid w:val="29B534DA"/>
    <w:rsid w:val="2DB30C32"/>
    <w:rsid w:val="45674E5B"/>
    <w:rsid w:val="4FA0564B"/>
    <w:rsid w:val="52B9638D"/>
    <w:rsid w:val="55D254D0"/>
    <w:rsid w:val="5CBA5B57"/>
    <w:rsid w:val="6493444E"/>
    <w:rsid w:val="74236B3B"/>
    <w:rsid w:val="7BF60D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5C1FC"/>
  <w15:docId w15:val="{85DE7116-7654-422C-9E20-764B43E2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semiHidden="1" w:uiPriority="9" w:qFormat="1"/>
    <w:lsdException w:name="heading 2" w:locked="1" w:semiHidden="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qFormat="1"/>
    <w:lsdException w:name="header" w:locked="1" w:semiHidden="1" w:unhideWhenUsed="1" w:qFormat="1"/>
    <w:lsdException w:name="footer" w:locked="1" w:semiHidden="1" w:unhideWhenUsed="1"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qFormat="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lsdException w:name="toa heading" w:locked="1" w:semiHidden="1" w:unhideWhenUsed="1"/>
    <w:lsdException w:name="List" w:locked="1" w:semiHidden="1" w:unhideWhenUsed="1"/>
    <w:lsdException w:name="List Bullet" w:locked="1" w:semiHidden="1"/>
    <w:lsdException w:name="List Number" w:locked="1" w:semiHidden="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uiPriority="1" w:unhideWhenUsed="1" w:qFormat="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lsdException w:name="List Continue 4" w:locked="1" w:semiHidden="1"/>
    <w:lsdException w:name="List Continue 5" w:locked="1" w:semiHidden="1"/>
    <w:lsdException w:name="Message Header" w:locked="1" w:semiHidden="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qFormat="1"/>
    <w:lsdException w:name="Table Grid" w:locked="1" w:uiPriority="59"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C34"/>
    <w:pPr>
      <w:widowControl w:val="0"/>
      <w:adjustRightInd w:val="0"/>
      <w:spacing w:line="398" w:lineRule="exact"/>
      <w:ind w:firstLine="397"/>
      <w:textAlignment w:val="baseline"/>
    </w:pPr>
    <w:rPr>
      <w:rFonts w:eastAsia="宋体"/>
      <w:spacing w:val="6"/>
      <w:sz w:val="26"/>
    </w:rPr>
  </w:style>
  <w:style w:type="paragraph" w:styleId="1">
    <w:name w:val="heading 1"/>
    <w:basedOn w:val="a"/>
    <w:next w:val="a"/>
    <w:link w:val="10"/>
    <w:uiPriority w:val="9"/>
    <w:semiHidden/>
    <w:qFormat/>
    <w:locked/>
    <w:rsid w:val="008E0C3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qFormat/>
    <w:locked/>
    <w:rsid w:val="008E0C34"/>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semiHidden/>
    <w:qFormat/>
    <w:locked/>
    <w:rsid w:val="008E0C34"/>
    <w:pPr>
      <w:keepNext/>
      <w:keepLines/>
      <w:spacing w:before="260" w:after="260" w:line="416" w:lineRule="auto"/>
      <w:outlineLvl w:val="2"/>
    </w:pPr>
    <w:rPr>
      <w:b/>
      <w:bCs/>
      <w:sz w:val="32"/>
      <w:szCs w:val="32"/>
    </w:rPr>
  </w:style>
  <w:style w:type="paragraph" w:styleId="4">
    <w:name w:val="heading 4"/>
    <w:basedOn w:val="a"/>
    <w:next w:val="a"/>
    <w:link w:val="40"/>
    <w:uiPriority w:val="9"/>
    <w:semiHidden/>
    <w:qFormat/>
    <w:locked/>
    <w:rsid w:val="008E0C34"/>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semiHidden/>
    <w:qFormat/>
    <w:locked/>
    <w:rsid w:val="008E0C34"/>
    <w:pPr>
      <w:keepNext/>
      <w:keepLines/>
      <w:spacing w:before="280" w:after="290" w:line="376" w:lineRule="auto"/>
      <w:outlineLvl w:val="4"/>
    </w:pPr>
    <w:rPr>
      <w:b/>
      <w:bCs/>
      <w:sz w:val="28"/>
      <w:szCs w:val="28"/>
    </w:rPr>
  </w:style>
  <w:style w:type="paragraph" w:styleId="6">
    <w:name w:val="heading 6"/>
    <w:basedOn w:val="a"/>
    <w:next w:val="a"/>
    <w:link w:val="60"/>
    <w:uiPriority w:val="9"/>
    <w:semiHidden/>
    <w:qFormat/>
    <w:locked/>
    <w:rsid w:val="008E0C34"/>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
    <w:semiHidden/>
    <w:qFormat/>
    <w:locked/>
    <w:rsid w:val="008E0C34"/>
    <w:pPr>
      <w:keepNext/>
      <w:keepLines/>
      <w:spacing w:before="240" w:after="64" w:line="320" w:lineRule="auto"/>
      <w:outlineLvl w:val="6"/>
    </w:pPr>
    <w:rPr>
      <w:b/>
      <w:bCs/>
      <w:sz w:val="24"/>
      <w:szCs w:val="24"/>
    </w:rPr>
  </w:style>
  <w:style w:type="paragraph" w:styleId="8">
    <w:name w:val="heading 8"/>
    <w:basedOn w:val="a"/>
    <w:next w:val="a"/>
    <w:link w:val="80"/>
    <w:uiPriority w:val="9"/>
    <w:semiHidden/>
    <w:qFormat/>
    <w:locked/>
    <w:rsid w:val="008E0C34"/>
    <w:pPr>
      <w:keepNext/>
      <w:keepLines/>
      <w:spacing w:before="240" w:after="64" w:line="320" w:lineRule="auto"/>
      <w:outlineLvl w:val="7"/>
    </w:pPr>
    <w:rPr>
      <w:rFonts w:ascii="Cambria" w:hAnsi="Cambria"/>
      <w:sz w:val="24"/>
      <w:szCs w:val="24"/>
    </w:rPr>
  </w:style>
  <w:style w:type="paragraph" w:styleId="9">
    <w:name w:val="heading 9"/>
    <w:basedOn w:val="a"/>
    <w:next w:val="a"/>
    <w:link w:val="90"/>
    <w:uiPriority w:val="9"/>
    <w:semiHidden/>
    <w:qFormat/>
    <w:locked/>
    <w:rsid w:val="008E0C34"/>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qFormat/>
    <w:locked/>
    <w:rsid w:val="008E0C34"/>
  </w:style>
  <w:style w:type="paragraph" w:styleId="a5">
    <w:name w:val="Body Text"/>
    <w:basedOn w:val="a"/>
    <w:uiPriority w:val="99"/>
    <w:semiHidden/>
    <w:qFormat/>
    <w:locked/>
    <w:rsid w:val="008E0C34"/>
    <w:pPr>
      <w:autoSpaceDE w:val="0"/>
      <w:autoSpaceDN w:val="0"/>
    </w:pPr>
    <w:rPr>
      <w:rFonts w:ascii="宋体" w:cs="宋体"/>
      <w:sz w:val="24"/>
      <w:szCs w:val="24"/>
    </w:rPr>
  </w:style>
  <w:style w:type="paragraph" w:styleId="a6">
    <w:name w:val="Balloon Text"/>
    <w:basedOn w:val="a"/>
    <w:link w:val="a7"/>
    <w:uiPriority w:val="99"/>
    <w:semiHidden/>
    <w:qFormat/>
    <w:locked/>
    <w:rsid w:val="008E0C34"/>
    <w:rPr>
      <w:sz w:val="18"/>
      <w:szCs w:val="18"/>
    </w:rPr>
  </w:style>
  <w:style w:type="paragraph" w:styleId="a8">
    <w:name w:val="footer"/>
    <w:basedOn w:val="a"/>
    <w:link w:val="a9"/>
    <w:uiPriority w:val="99"/>
    <w:semiHidden/>
    <w:qFormat/>
    <w:locked/>
    <w:rsid w:val="008E0C34"/>
    <w:pPr>
      <w:tabs>
        <w:tab w:val="center" w:pos="4153"/>
        <w:tab w:val="right" w:pos="8306"/>
      </w:tabs>
      <w:snapToGrid w:val="0"/>
    </w:pPr>
    <w:rPr>
      <w:sz w:val="18"/>
      <w:szCs w:val="18"/>
    </w:rPr>
  </w:style>
  <w:style w:type="paragraph" w:styleId="aa">
    <w:name w:val="header"/>
    <w:basedOn w:val="a"/>
    <w:link w:val="ab"/>
    <w:uiPriority w:val="99"/>
    <w:semiHidden/>
    <w:qFormat/>
    <w:locked/>
    <w:rsid w:val="008E0C34"/>
    <w:pPr>
      <w:pBdr>
        <w:bottom w:val="single" w:sz="6" w:space="1" w:color="auto"/>
      </w:pBdr>
      <w:tabs>
        <w:tab w:val="center" w:pos="4153"/>
        <w:tab w:val="right" w:pos="8306"/>
      </w:tabs>
      <w:snapToGrid w:val="0"/>
      <w:jc w:val="center"/>
    </w:pPr>
    <w:rPr>
      <w:sz w:val="18"/>
      <w:szCs w:val="18"/>
    </w:rPr>
  </w:style>
  <w:style w:type="paragraph" w:styleId="ac">
    <w:name w:val="Subtitle"/>
    <w:basedOn w:val="a"/>
    <w:next w:val="a"/>
    <w:link w:val="ad"/>
    <w:uiPriority w:val="11"/>
    <w:semiHidden/>
    <w:qFormat/>
    <w:locked/>
    <w:rsid w:val="008E0C34"/>
    <w:pPr>
      <w:spacing w:before="240" w:after="60" w:line="312" w:lineRule="auto"/>
      <w:jc w:val="center"/>
      <w:outlineLvl w:val="1"/>
    </w:pPr>
    <w:rPr>
      <w:rFonts w:ascii="Cambria" w:hAnsi="Cambria"/>
      <w:b/>
      <w:bCs/>
      <w:kern w:val="28"/>
      <w:sz w:val="32"/>
      <w:szCs w:val="32"/>
    </w:rPr>
  </w:style>
  <w:style w:type="paragraph" w:styleId="HTML">
    <w:name w:val="HTML Preformatted"/>
    <w:basedOn w:val="a"/>
    <w:link w:val="HTML0"/>
    <w:uiPriority w:val="99"/>
    <w:unhideWhenUsed/>
    <w:qFormat/>
    <w:locked/>
    <w:rsid w:val="008E0C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sz w:val="24"/>
      <w:szCs w:val="24"/>
    </w:rPr>
  </w:style>
  <w:style w:type="paragraph" w:styleId="ae">
    <w:name w:val="Normal (Web)"/>
    <w:basedOn w:val="a"/>
    <w:uiPriority w:val="99"/>
    <w:unhideWhenUsed/>
    <w:qFormat/>
    <w:locked/>
    <w:rsid w:val="008E0C34"/>
    <w:pPr>
      <w:widowControl/>
      <w:spacing w:before="100" w:beforeAutospacing="1" w:after="100" w:afterAutospacing="1"/>
    </w:pPr>
    <w:rPr>
      <w:rFonts w:ascii="宋体" w:hAnsi="宋体" w:cs="宋体"/>
      <w:sz w:val="24"/>
      <w:szCs w:val="24"/>
    </w:rPr>
  </w:style>
  <w:style w:type="paragraph" w:styleId="af">
    <w:name w:val="Title"/>
    <w:basedOn w:val="a"/>
    <w:next w:val="a"/>
    <w:link w:val="af0"/>
    <w:uiPriority w:val="10"/>
    <w:semiHidden/>
    <w:qFormat/>
    <w:locked/>
    <w:rsid w:val="008E0C34"/>
    <w:pPr>
      <w:spacing w:before="240" w:after="60"/>
      <w:jc w:val="center"/>
      <w:outlineLvl w:val="0"/>
    </w:pPr>
    <w:rPr>
      <w:rFonts w:ascii="Cambria" w:hAnsi="Cambria"/>
      <w:b/>
      <w:bCs/>
      <w:sz w:val="32"/>
      <w:szCs w:val="32"/>
    </w:rPr>
  </w:style>
  <w:style w:type="character" w:styleId="af1">
    <w:name w:val="Strong"/>
    <w:uiPriority w:val="22"/>
    <w:semiHidden/>
    <w:qFormat/>
    <w:locked/>
    <w:rsid w:val="008E0C34"/>
    <w:rPr>
      <w:b/>
      <w:bCs/>
    </w:rPr>
  </w:style>
  <w:style w:type="character" w:styleId="af2">
    <w:name w:val="Emphasis"/>
    <w:uiPriority w:val="20"/>
    <w:semiHidden/>
    <w:qFormat/>
    <w:locked/>
    <w:rsid w:val="008E0C34"/>
    <w:rPr>
      <w:i/>
      <w:iCs/>
    </w:rPr>
  </w:style>
  <w:style w:type="character" w:styleId="af3">
    <w:name w:val="line number"/>
    <w:basedOn w:val="a0"/>
    <w:uiPriority w:val="99"/>
    <w:semiHidden/>
    <w:qFormat/>
    <w:locked/>
    <w:rsid w:val="008E0C34"/>
  </w:style>
  <w:style w:type="table" w:styleId="af4">
    <w:name w:val="Table Grid"/>
    <w:basedOn w:val="a1"/>
    <w:uiPriority w:val="59"/>
    <w:qFormat/>
    <w:locked/>
    <w:rsid w:val="008E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link w:val="aa"/>
    <w:uiPriority w:val="99"/>
    <w:semiHidden/>
    <w:qFormat/>
    <w:rsid w:val="008E0C34"/>
    <w:rPr>
      <w:kern w:val="2"/>
      <w:sz w:val="18"/>
      <w:szCs w:val="18"/>
    </w:rPr>
  </w:style>
  <w:style w:type="character" w:customStyle="1" w:styleId="a9">
    <w:name w:val="页脚 字符"/>
    <w:link w:val="a8"/>
    <w:uiPriority w:val="99"/>
    <w:semiHidden/>
    <w:qFormat/>
    <w:rsid w:val="008E0C34"/>
    <w:rPr>
      <w:kern w:val="2"/>
      <w:sz w:val="18"/>
      <w:szCs w:val="18"/>
    </w:rPr>
  </w:style>
  <w:style w:type="paragraph" w:styleId="af5">
    <w:name w:val="List Paragraph"/>
    <w:basedOn w:val="a"/>
    <w:uiPriority w:val="34"/>
    <w:semiHidden/>
    <w:qFormat/>
    <w:locked/>
    <w:rsid w:val="008E0C34"/>
    <w:pPr>
      <w:ind w:firstLineChars="200" w:firstLine="420"/>
    </w:pPr>
  </w:style>
  <w:style w:type="character" w:customStyle="1" w:styleId="10">
    <w:name w:val="标题 1 字符"/>
    <w:link w:val="1"/>
    <w:uiPriority w:val="9"/>
    <w:semiHidden/>
    <w:qFormat/>
    <w:rsid w:val="008E0C34"/>
    <w:rPr>
      <w:b/>
      <w:bCs/>
      <w:kern w:val="44"/>
      <w:sz w:val="44"/>
      <w:szCs w:val="44"/>
    </w:rPr>
  </w:style>
  <w:style w:type="character" w:customStyle="1" w:styleId="20">
    <w:name w:val="标题 2 字符"/>
    <w:link w:val="2"/>
    <w:uiPriority w:val="9"/>
    <w:semiHidden/>
    <w:qFormat/>
    <w:rsid w:val="008E0C34"/>
    <w:rPr>
      <w:rFonts w:ascii="Cambria" w:hAnsi="Cambria"/>
      <w:b/>
      <w:bCs/>
      <w:kern w:val="2"/>
      <w:sz w:val="32"/>
      <w:szCs w:val="32"/>
    </w:rPr>
  </w:style>
  <w:style w:type="character" w:customStyle="1" w:styleId="30">
    <w:name w:val="标题 3 字符"/>
    <w:link w:val="3"/>
    <w:uiPriority w:val="9"/>
    <w:semiHidden/>
    <w:qFormat/>
    <w:rsid w:val="008E0C34"/>
    <w:rPr>
      <w:b/>
      <w:bCs/>
      <w:kern w:val="2"/>
      <w:sz w:val="32"/>
      <w:szCs w:val="32"/>
    </w:rPr>
  </w:style>
  <w:style w:type="character" w:customStyle="1" w:styleId="40">
    <w:name w:val="标题 4 字符"/>
    <w:link w:val="4"/>
    <w:uiPriority w:val="9"/>
    <w:semiHidden/>
    <w:qFormat/>
    <w:rsid w:val="008E0C34"/>
    <w:rPr>
      <w:rFonts w:ascii="Cambria" w:hAnsi="Cambria"/>
      <w:b/>
      <w:bCs/>
      <w:kern w:val="2"/>
      <w:sz w:val="28"/>
      <w:szCs w:val="28"/>
    </w:rPr>
  </w:style>
  <w:style w:type="character" w:customStyle="1" w:styleId="50">
    <w:name w:val="标题 5 字符"/>
    <w:link w:val="5"/>
    <w:uiPriority w:val="9"/>
    <w:semiHidden/>
    <w:qFormat/>
    <w:rsid w:val="008E0C34"/>
    <w:rPr>
      <w:b/>
      <w:bCs/>
      <w:kern w:val="2"/>
      <w:sz w:val="28"/>
      <w:szCs w:val="28"/>
    </w:rPr>
  </w:style>
  <w:style w:type="character" w:customStyle="1" w:styleId="60">
    <w:name w:val="标题 6 字符"/>
    <w:link w:val="6"/>
    <w:uiPriority w:val="9"/>
    <w:semiHidden/>
    <w:qFormat/>
    <w:rsid w:val="008E0C34"/>
    <w:rPr>
      <w:rFonts w:ascii="Cambria" w:hAnsi="Cambria"/>
      <w:b/>
      <w:bCs/>
      <w:kern w:val="2"/>
      <w:sz w:val="24"/>
      <w:szCs w:val="24"/>
    </w:rPr>
  </w:style>
  <w:style w:type="character" w:customStyle="1" w:styleId="70">
    <w:name w:val="标题 7 字符"/>
    <w:link w:val="7"/>
    <w:uiPriority w:val="9"/>
    <w:semiHidden/>
    <w:qFormat/>
    <w:rsid w:val="008E0C34"/>
    <w:rPr>
      <w:b/>
      <w:bCs/>
      <w:kern w:val="2"/>
      <w:sz w:val="24"/>
      <w:szCs w:val="24"/>
    </w:rPr>
  </w:style>
  <w:style w:type="character" w:customStyle="1" w:styleId="80">
    <w:name w:val="标题 8 字符"/>
    <w:link w:val="8"/>
    <w:uiPriority w:val="9"/>
    <w:semiHidden/>
    <w:qFormat/>
    <w:rsid w:val="008E0C34"/>
    <w:rPr>
      <w:rFonts w:ascii="Cambria" w:hAnsi="Cambria"/>
      <w:kern w:val="2"/>
      <w:sz w:val="24"/>
      <w:szCs w:val="24"/>
    </w:rPr>
  </w:style>
  <w:style w:type="character" w:customStyle="1" w:styleId="90">
    <w:name w:val="标题 9 字符"/>
    <w:link w:val="9"/>
    <w:uiPriority w:val="9"/>
    <w:semiHidden/>
    <w:qFormat/>
    <w:rsid w:val="008E0C34"/>
    <w:rPr>
      <w:rFonts w:ascii="Cambria" w:hAnsi="Cambria"/>
      <w:kern w:val="2"/>
      <w:sz w:val="21"/>
      <w:szCs w:val="21"/>
    </w:rPr>
  </w:style>
  <w:style w:type="character" w:customStyle="1" w:styleId="af0">
    <w:name w:val="标题 字符"/>
    <w:link w:val="af"/>
    <w:uiPriority w:val="10"/>
    <w:semiHidden/>
    <w:qFormat/>
    <w:rsid w:val="008E0C34"/>
    <w:rPr>
      <w:rFonts w:ascii="Cambria" w:hAnsi="Cambria"/>
      <w:b/>
      <w:bCs/>
      <w:kern w:val="2"/>
      <w:sz w:val="32"/>
      <w:szCs w:val="32"/>
    </w:rPr>
  </w:style>
  <w:style w:type="character" w:customStyle="1" w:styleId="ad">
    <w:name w:val="副标题 字符"/>
    <w:link w:val="ac"/>
    <w:uiPriority w:val="11"/>
    <w:semiHidden/>
    <w:qFormat/>
    <w:rsid w:val="008E0C34"/>
    <w:rPr>
      <w:rFonts w:ascii="Cambria" w:hAnsi="Cambria"/>
      <w:b/>
      <w:bCs/>
      <w:kern w:val="28"/>
      <w:sz w:val="32"/>
      <w:szCs w:val="32"/>
    </w:rPr>
  </w:style>
  <w:style w:type="paragraph" w:styleId="af6">
    <w:name w:val="Quote"/>
    <w:basedOn w:val="a"/>
    <w:next w:val="a"/>
    <w:link w:val="af7"/>
    <w:uiPriority w:val="29"/>
    <w:semiHidden/>
    <w:qFormat/>
    <w:locked/>
    <w:rsid w:val="008E0C34"/>
    <w:rPr>
      <w:i/>
      <w:iCs/>
      <w:color w:val="000000"/>
    </w:rPr>
  </w:style>
  <w:style w:type="character" w:customStyle="1" w:styleId="af7">
    <w:name w:val="引用 字符"/>
    <w:link w:val="af6"/>
    <w:uiPriority w:val="29"/>
    <w:semiHidden/>
    <w:qFormat/>
    <w:rsid w:val="008E0C34"/>
    <w:rPr>
      <w:i/>
      <w:iCs/>
      <w:color w:val="000000"/>
      <w:kern w:val="2"/>
      <w:sz w:val="21"/>
      <w:szCs w:val="22"/>
    </w:rPr>
  </w:style>
  <w:style w:type="paragraph" w:styleId="af8">
    <w:name w:val="Intense Quote"/>
    <w:basedOn w:val="a"/>
    <w:next w:val="a"/>
    <w:link w:val="af9"/>
    <w:uiPriority w:val="30"/>
    <w:semiHidden/>
    <w:qFormat/>
    <w:locked/>
    <w:rsid w:val="008E0C34"/>
    <w:pPr>
      <w:pBdr>
        <w:bottom w:val="single" w:sz="4" w:space="4" w:color="4F81BD"/>
      </w:pBdr>
      <w:spacing w:before="200" w:after="280"/>
      <w:ind w:left="936" w:right="936"/>
    </w:pPr>
    <w:rPr>
      <w:b/>
      <w:bCs/>
      <w:i/>
      <w:iCs/>
      <w:color w:val="4F81BD"/>
    </w:rPr>
  </w:style>
  <w:style w:type="character" w:customStyle="1" w:styleId="af9">
    <w:name w:val="明显引用 字符"/>
    <w:link w:val="af8"/>
    <w:uiPriority w:val="30"/>
    <w:semiHidden/>
    <w:qFormat/>
    <w:rsid w:val="008E0C34"/>
    <w:rPr>
      <w:b/>
      <w:bCs/>
      <w:i/>
      <w:iCs/>
      <w:color w:val="4F81BD"/>
      <w:kern w:val="2"/>
      <w:sz w:val="21"/>
      <w:szCs w:val="22"/>
    </w:rPr>
  </w:style>
  <w:style w:type="character" w:customStyle="1" w:styleId="11">
    <w:name w:val="不明显强调1"/>
    <w:uiPriority w:val="19"/>
    <w:semiHidden/>
    <w:qFormat/>
    <w:locked/>
    <w:rsid w:val="008E0C34"/>
    <w:rPr>
      <w:i/>
      <w:iCs/>
      <w:color w:val="808080"/>
    </w:rPr>
  </w:style>
  <w:style w:type="character" w:customStyle="1" w:styleId="12">
    <w:name w:val="明显强调1"/>
    <w:uiPriority w:val="21"/>
    <w:semiHidden/>
    <w:qFormat/>
    <w:locked/>
    <w:rsid w:val="008E0C34"/>
    <w:rPr>
      <w:b/>
      <w:bCs/>
      <w:i/>
      <w:iCs/>
      <w:color w:val="4F81BD"/>
    </w:rPr>
  </w:style>
  <w:style w:type="paragraph" w:customStyle="1" w:styleId="01">
    <w:name w:val="01 页面名称"/>
    <w:qFormat/>
    <w:rsid w:val="008E0C34"/>
    <w:pPr>
      <w:widowControl w:val="0"/>
      <w:suppressLineNumbers/>
      <w:pBdr>
        <w:bottom w:val="single" w:sz="8" w:space="1" w:color="auto"/>
      </w:pBdr>
      <w:adjustRightInd w:val="0"/>
      <w:snapToGrid w:val="0"/>
      <w:spacing w:afterLines="150"/>
      <w:ind w:firstLine="159"/>
      <w:jc w:val="center"/>
      <w:textAlignment w:val="baseline"/>
      <w:outlineLvl w:val="0"/>
    </w:pPr>
    <w:rPr>
      <w:rFonts w:eastAsia="宋体"/>
      <w:b/>
      <w:snapToGrid w:val="0"/>
      <w:spacing w:val="80"/>
      <w:position w:val="8"/>
      <w:sz w:val="36"/>
      <w:szCs w:val="36"/>
    </w:rPr>
  </w:style>
  <w:style w:type="character" w:customStyle="1" w:styleId="13">
    <w:name w:val="明显参考1"/>
    <w:uiPriority w:val="32"/>
    <w:semiHidden/>
    <w:qFormat/>
    <w:locked/>
    <w:rsid w:val="008E0C34"/>
    <w:rPr>
      <w:b/>
      <w:bCs/>
      <w:smallCaps/>
      <w:color w:val="C0504D"/>
      <w:spacing w:val="5"/>
      <w:u w:val="single"/>
    </w:rPr>
  </w:style>
  <w:style w:type="character" w:customStyle="1" w:styleId="14">
    <w:name w:val="书籍标题1"/>
    <w:uiPriority w:val="33"/>
    <w:semiHidden/>
    <w:qFormat/>
    <w:locked/>
    <w:rsid w:val="008E0C34"/>
    <w:rPr>
      <w:b/>
      <w:bCs/>
      <w:smallCaps/>
      <w:spacing w:val="5"/>
    </w:rPr>
  </w:style>
  <w:style w:type="paragraph" w:customStyle="1" w:styleId="TOC1">
    <w:name w:val="TOC 标题1"/>
    <w:basedOn w:val="1"/>
    <w:next w:val="a"/>
    <w:uiPriority w:val="39"/>
    <w:semiHidden/>
    <w:qFormat/>
    <w:locked/>
    <w:rsid w:val="008E0C34"/>
    <w:pPr>
      <w:outlineLvl w:val="9"/>
    </w:pPr>
  </w:style>
  <w:style w:type="character" w:customStyle="1" w:styleId="a7">
    <w:name w:val="批注框文本 字符"/>
    <w:link w:val="a6"/>
    <w:uiPriority w:val="99"/>
    <w:semiHidden/>
    <w:qFormat/>
    <w:rsid w:val="008E0C34"/>
    <w:rPr>
      <w:kern w:val="2"/>
      <w:sz w:val="18"/>
      <w:szCs w:val="18"/>
    </w:rPr>
  </w:style>
  <w:style w:type="paragraph" w:customStyle="1" w:styleId="09">
    <w:name w:val="09 案号"/>
    <w:qFormat/>
    <w:rsid w:val="008E0C34"/>
    <w:pPr>
      <w:widowControl w:val="0"/>
      <w:adjustRightInd w:val="0"/>
      <w:snapToGrid w:val="0"/>
      <w:jc w:val="right"/>
      <w:textAlignment w:val="baseline"/>
    </w:pPr>
    <w:rPr>
      <w:rFonts w:eastAsia="宋体"/>
      <w:b/>
      <w:kern w:val="2"/>
      <w:sz w:val="21"/>
      <w:szCs w:val="21"/>
    </w:rPr>
  </w:style>
  <w:style w:type="paragraph" w:customStyle="1" w:styleId="02">
    <w:name w:val="02 发明名称"/>
    <w:qFormat/>
    <w:rsid w:val="008E0C34"/>
    <w:pPr>
      <w:widowControl w:val="0"/>
      <w:adjustRightInd w:val="0"/>
      <w:snapToGrid w:val="0"/>
      <w:jc w:val="center"/>
      <w:textAlignment w:val="baseline"/>
      <w:outlineLvl w:val="1"/>
    </w:pPr>
    <w:rPr>
      <w:rFonts w:eastAsia="宋体"/>
      <w:b/>
      <w:snapToGrid w:val="0"/>
      <w:sz w:val="28"/>
      <w:szCs w:val="22"/>
    </w:rPr>
  </w:style>
  <w:style w:type="paragraph" w:customStyle="1" w:styleId="042">
    <w:name w:val="04 正文(首行缩进2)"/>
    <w:qFormat/>
    <w:rsid w:val="008E0C34"/>
    <w:pPr>
      <w:widowControl w:val="0"/>
      <w:adjustRightInd w:val="0"/>
      <w:snapToGrid w:val="0"/>
      <w:spacing w:line="300" w:lineRule="auto"/>
      <w:ind w:firstLineChars="200" w:firstLine="200"/>
      <w:jc w:val="both"/>
      <w:textAlignment w:val="baseline"/>
    </w:pPr>
    <w:rPr>
      <w:rFonts w:eastAsia="宋体"/>
      <w:b/>
      <w:snapToGrid w:val="0"/>
      <w:sz w:val="28"/>
      <w:szCs w:val="22"/>
    </w:rPr>
  </w:style>
  <w:style w:type="paragraph" w:customStyle="1" w:styleId="03">
    <w:name w:val="03 节标题"/>
    <w:next w:val="042"/>
    <w:qFormat/>
    <w:rsid w:val="008E0C34"/>
    <w:pPr>
      <w:adjustRightInd w:val="0"/>
      <w:snapToGrid w:val="0"/>
      <w:spacing w:line="300" w:lineRule="auto"/>
      <w:jc w:val="both"/>
      <w:textAlignment w:val="center"/>
      <w:outlineLvl w:val="2"/>
    </w:pPr>
    <w:rPr>
      <w:rFonts w:eastAsia="宋体"/>
      <w:b/>
      <w:snapToGrid w:val="0"/>
      <w:sz w:val="28"/>
      <w:szCs w:val="22"/>
    </w:rPr>
  </w:style>
  <w:style w:type="paragraph" w:customStyle="1" w:styleId="05">
    <w:name w:val="05 图号、表号等（无缩进居中）"/>
    <w:qFormat/>
    <w:rsid w:val="008E0C34"/>
    <w:pPr>
      <w:adjustRightInd w:val="0"/>
      <w:snapToGrid w:val="0"/>
      <w:spacing w:beforeLines="50" w:afterLines="50"/>
      <w:jc w:val="center"/>
      <w:textAlignment w:val="baseline"/>
    </w:pPr>
    <w:rPr>
      <w:rFonts w:eastAsia="宋体"/>
      <w:b/>
      <w:snapToGrid w:val="0"/>
      <w:sz w:val="28"/>
      <w:szCs w:val="22"/>
    </w:rPr>
  </w:style>
  <w:style w:type="character" w:customStyle="1" w:styleId="HTML0">
    <w:name w:val="HTML 预设格式 字符"/>
    <w:link w:val="HTML"/>
    <w:uiPriority w:val="99"/>
    <w:qFormat/>
    <w:rsid w:val="008E0C34"/>
    <w:rPr>
      <w:rFonts w:eastAsia="宋体" w:cs="宋体"/>
      <w:sz w:val="24"/>
      <w:szCs w:val="24"/>
    </w:rPr>
  </w:style>
  <w:style w:type="paragraph" w:customStyle="1" w:styleId="06">
    <w:name w:val="06 表格内左对齐"/>
    <w:qFormat/>
    <w:rsid w:val="008E0C34"/>
    <w:pPr>
      <w:adjustRightInd w:val="0"/>
      <w:snapToGrid w:val="0"/>
    </w:pPr>
    <w:rPr>
      <w:rFonts w:eastAsia="宋体"/>
      <w:b/>
      <w:snapToGrid w:val="0"/>
      <w:sz w:val="24"/>
      <w:szCs w:val="36"/>
    </w:rPr>
  </w:style>
  <w:style w:type="paragraph" w:customStyle="1" w:styleId="07">
    <w:name w:val="07 表格内居中"/>
    <w:basedOn w:val="06"/>
    <w:qFormat/>
    <w:rsid w:val="008E0C34"/>
    <w:pPr>
      <w:jc w:val="center"/>
      <w:textAlignment w:val="baseline"/>
    </w:pPr>
  </w:style>
  <w:style w:type="paragraph" w:customStyle="1" w:styleId="p1">
    <w:name w:val="p1"/>
    <w:basedOn w:val="a"/>
    <w:rsid w:val="008E0C34"/>
    <w:pPr>
      <w:widowControl/>
    </w:pPr>
    <w:rPr>
      <w:rFonts w:ascii="Helvetica" w:hAnsi="Helvetica"/>
      <w:sz w:val="18"/>
      <w:szCs w:val="18"/>
    </w:rPr>
  </w:style>
  <w:style w:type="character" w:styleId="afa">
    <w:name w:val="Hyperlink"/>
    <w:locked/>
    <w:rsid w:val="004F2D47"/>
    <w:rPr>
      <w:color w:val="0563C1"/>
      <w:u w:val="single"/>
    </w:rPr>
  </w:style>
  <w:style w:type="character" w:styleId="afb">
    <w:name w:val="annotation reference"/>
    <w:basedOn w:val="a0"/>
    <w:uiPriority w:val="99"/>
    <w:semiHidden/>
    <w:unhideWhenUsed/>
    <w:locked/>
    <w:rsid w:val="000616F5"/>
    <w:rPr>
      <w:sz w:val="21"/>
      <w:szCs w:val="21"/>
    </w:rPr>
  </w:style>
  <w:style w:type="paragraph" w:styleId="afc">
    <w:name w:val="annotation subject"/>
    <w:basedOn w:val="a3"/>
    <w:next w:val="a3"/>
    <w:link w:val="afd"/>
    <w:uiPriority w:val="99"/>
    <w:semiHidden/>
    <w:unhideWhenUsed/>
    <w:locked/>
    <w:rsid w:val="000616F5"/>
    <w:rPr>
      <w:b/>
      <w:bCs/>
    </w:rPr>
  </w:style>
  <w:style w:type="character" w:customStyle="1" w:styleId="a4">
    <w:name w:val="批注文字 字符"/>
    <w:basedOn w:val="a0"/>
    <w:link w:val="a3"/>
    <w:uiPriority w:val="99"/>
    <w:semiHidden/>
    <w:rsid w:val="000616F5"/>
    <w:rPr>
      <w:rFonts w:eastAsia="宋体"/>
      <w:spacing w:val="6"/>
      <w:sz w:val="26"/>
    </w:rPr>
  </w:style>
  <w:style w:type="character" w:customStyle="1" w:styleId="afd">
    <w:name w:val="批注主题 字符"/>
    <w:basedOn w:val="a4"/>
    <w:link w:val="afc"/>
    <w:uiPriority w:val="99"/>
    <w:semiHidden/>
    <w:rsid w:val="000616F5"/>
    <w:rPr>
      <w:rFonts w:eastAsia="宋体"/>
      <w:b/>
      <w:bCs/>
      <w:spacing w:val="6"/>
      <w:sz w:val="26"/>
    </w:rPr>
  </w:style>
  <w:style w:type="paragraph" w:styleId="afe">
    <w:name w:val="Revision"/>
    <w:hidden/>
    <w:uiPriority w:val="99"/>
    <w:semiHidden/>
    <w:rsid w:val="00886CE0"/>
    <w:rPr>
      <w:rFonts w:eastAsia="宋体"/>
      <w:spacing w:val="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oleObject" Target="embeddings/Microsoft_Visio_2003-2010_Drawing3.vsd"/><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Microsoft_Visio_2003-2010_Drawing1.vsd"/><Relationship Id="rId25" Type="http://schemas.openxmlformats.org/officeDocument/2006/relationships/oleObject" Target="embeddings/Microsoft_Visio_2003-2010_Drawing5.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23" Type="http://schemas.openxmlformats.org/officeDocument/2006/relationships/oleObject" Target="embeddings/Microsoft_Visio_2003-2010_Drawing4.vsd"/><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oleObject" Target="embeddings/Microsoft_Visio_2003-2010_Drawing2.vsd"/><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header" Target="header3.xml"/><Relationship Id="rId30" Type="http://schemas.openxmlformats.org/officeDocument/2006/relationships/footer" Target="footer8.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7325;&#35201;-&#21516;&#27493;\&#33258;&#24102;&#26696;\&#26234;&#27719;&#19996;&#26041;&#25776;&#20889;&#27169;&#26495;(130805)\MB002CN%20&#21457;&#26126;&#25776;&#20889;&#27169;&#26495;&#65288;&#20116;&#37096;&#20998;%20&#23435;&#20307;%20130929&#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494DD7-218C-4D02-B90B-74908123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MB002CN 发明撰写模板（五部分 宋体 130929）.dot</Template>
  <TotalTime>3</TotalTime>
  <Pages>20</Pages>
  <Words>1584</Words>
  <Characters>9029</Characters>
  <Application>Microsoft Office Word</Application>
  <DocSecurity>0</DocSecurity>
  <Lines>75</Lines>
  <Paragraphs>21</Paragraphs>
  <ScaleCrop>false</ScaleCrop>
  <Company>中国石油大学</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公司卷号 客户卷号或Ref YYMMDD 文件名称例如说明书权项摘要及附图 发送客户审阅01 完成人</dc:title>
  <dc:creator>RobinFan</dc:creator>
  <cp:lastModifiedBy>mj lost</cp:lastModifiedBy>
  <cp:revision>2</cp:revision>
  <dcterms:created xsi:type="dcterms:W3CDTF">2024-01-22T02:06:00Z</dcterms:created>
  <dcterms:modified xsi:type="dcterms:W3CDTF">2024-01-22T02:06:00Z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